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r>
        <w:rPr>
          <w:rFonts w:ascii="Arial Narrow" w:eastAsia="Arial Narrow" w:hAnsi="Arial Narrow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ccccccc</w:t>
      </w:r>
      <w:r>
        <w:rPr>
          <w:rFonts w:ascii="Arial Narrow" w:eastAsia="Arial Narrow" w:hAnsi="Arial Narrow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ddddd</w:t>
      </w:r>
      <w:del w:id="5" w:author="Guest user" w:date="2024-12-04T13:40:10.532Z">
        <w:r>
          <w:rPr>
            <w:rFonts w:ascii="Arial Narrow" w:eastAsia="Arial Narrow" w:hAnsi="Arial Narrow" w:cs="Calibri"/>
            <w:b w:val="0"/>
            <w:i w:val="0"/>
            <w:iCs w:val="0"/>
            <w:caps w:val="0"/>
            <w:strike w:val="0"/>
            <w:dstrike w:val="0"/>
            <w:color w:val="auto"/>
            <w:sz w:val="22"/>
            <w:spacing w:val="0"/>
            <w:w w:val="100"/>
            <w:u w:val="none"/>
            <w:vertAlign w:val="baseline"/>
          </w:rPr>
          <w:fldChar w:fldCharType="begin"/>
        </w:r>
      </w:del>
      <w:del w:id="6" w:author="Guest user" w:date="2024-12-04T13:40:10.532Z">
        <w:r>
          <w:rPr>
            <w:rFonts w:ascii="Arial Narrow" w:eastAsia="Arial Narrow" w:hAnsi="Arial Narrow" w:cs="Calibri"/>
            <w:b w:val="0"/>
            <w:i w:val="0"/>
            <w:iCs w:val="0"/>
            <w:caps w:val="0"/>
            <w:strike w:val="0"/>
            <w:dstrike w:val="0"/>
            <w:color w:val="auto"/>
            <w:sz w:val="22"/>
            <w:spacing w:val="0"/>
            <w:w w:val="100"/>
            <w:u w:val="none"/>
            <w:vertAlign w:val="baseline"/>
          </w:rPr>
          <w:delInstrText xml:space="preserve">MERGEFIELD EMPLOYEE DESCRIPTION2 \* MERGEFORMAT</w:delInstrText>
        </w:r>
      </w:del>
      <w:del w:id="7" w:author="Guest user" w:date="2024-12-04T13:40:10.532Z">
        <w:r>
          <w:rPr>
            <w:rFonts w:ascii="Arial Narrow" w:eastAsia="Arial Narrow" w:hAnsi="Arial Narrow" w:cs="Calibri"/>
            <w:b w:val="0"/>
            <w:i w:val="0"/>
            <w:iCs w:val="0"/>
            <w:caps w:val="0"/>
            <w:strike w:val="0"/>
            <w:dstrike w:val="0"/>
            <w:color w:val="auto"/>
            <w:sz w:val="22"/>
            <w:spacing w:val="0"/>
            <w:w w:val="100"/>
            <w:u w:val="none"/>
            <w:vertAlign w:val="baseline"/>
          </w:rPr>
          <w:fldChar w:fldCharType="separate"/>
        </w:r>
      </w:del>
      <w:del w:id="8" w:author="Guest user" w:date="2024-12-04T13:40:10.532Z">
        <w:r>
          <w:rPr>
            <w:rFonts w:ascii="Arial Narrow" w:eastAsia="Arial Narrow" w:hAnsi="Arial Narrow" w:cs="Calibri"/>
            <w:b w:val="0"/>
            <w:i w:val="0"/>
            <w:iCs w:val="0"/>
            <w:caps w:val="0"/>
            <w:strike w:val="0"/>
            <w:dstrike w:val="0"/>
            <w:color w:val="auto"/>
            <w:sz w:val="22"/>
            <w:spacing w:val="0"/>
            <w:w w:val="100"/>
            <w:u w:val="none"/>
            <w:vertAlign w:val="baseline"/>
          </w:rPr>
          <w:delText xml:space="preserve">«EMPLOYEE DESCRIPTION2»</w:delText>
        </w:r>
      </w:del>
      <w:del w:id="9" w:author="Guest user" w:date="2024-12-04T13:40:10.532Z">
        <w:r>
          <w:rPr>
            <w:rFonts w:ascii="Arial Narrow" w:eastAsia="Arial Narrow" w:hAnsi="Arial Narrow" w:cs="Calibri"/>
            <w:b w:val="0"/>
            <w:i w:val="0"/>
            <w:iCs w:val="0"/>
            <w:caps w:val="0"/>
            <w:strike w:val="0"/>
            <w:dstrike w:val="0"/>
            <w:color w:val="auto"/>
            <w:sz w:val="22"/>
            <w:spacing w:val="0"/>
            <w:w w:val="100"/>
            <w:u w:val="none"/>
            <w:vertAlign w:val="baseline"/>
          </w:rPr>
          <w:fldChar w:fldCharType="end"/>
        </w:r>
      </w:del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………………………………………………………………………………………………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