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rFonts w:ascii="Arial Narrow" w:eastAsia="Arial Narrow" w:hAnsi="Arial Narrow"/>
        </w:rPr>
      </w:pPr>
      <w:ins w:id="0" w:author="Guest user" w:date="2025-03-11T09:46:23.260Z">
        <w:r>
          <w:rPr>
            <w:rFonts w:ascii="Arial Narrow" w:eastAsia="Arial Narrow" w:hAnsi="Arial Narrow"/>
          </w:rPr>
          <w:t xml:space="preserve">sdadsadasd</w:t>
        </w:r>
      </w:ins>
      <w:r>
        <w:rPr/>
        <w:drawing>
          <wp:inline distT="0" distB="0" distL="0" distR="0">
            <wp:extent cx="800273" cy="681486"/>
            <wp:docPr id="1" descr="UBT%20Baner%20Bardh[1]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 l="0" t="0" r="8597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273" cy="68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  <w:ins w:id="1" w:author="Guest user" w:date="2025-03-11T09:46:27.556Z"/>
        </w:rPr>
      </w:pPr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……………………………………………………………</w:t>
      </w:r>
      <w:ins w:id="2" w:author="Guest user" w:date="2025-03-11T09:46:24.691Z">
        <w:r>
          <w:rPr>
            <w:rFonts w:ascii="Helvetica" w:eastAsia="Helvetica" w:hAnsi="Helvetica" w:cs="Helvetica"/>
            <w:sz w:val="16"/>
            <w:szCs w:val="16"/>
          </w:rPr>
          <w:t xml:space="preserve">dsadasdsad</w:t>
        </w:r>
      </w:ins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</w:t>
      </w:r>
      <w:r>
        <w:rPr>
          <w:rFonts w:ascii="Helvetica" w:eastAsia="Helvetica" w:hAnsi="Helvetica" w:cs="Helvetica"/>
          <w:sz w:val="16"/>
          <w:szCs w:val="16"/>
        </w:rPr>
        <w:t xml:space="preserve">…………………………………</w:t>
      </w:r>
      <w:r>
        <w:rPr>
          <w:rFonts w:ascii="Helvetica" w:eastAsia="Helvetica" w:hAnsi="Helvetica" w:cs="Helvetica"/>
          <w:sz w:val="16"/>
          <w:szCs w:val="16"/>
        </w:rPr>
        <w:t xml:space="preserve">……………………</w:t>
      </w:r>
      <w:ins w:id="3" w:author="Guest user" w:date="2025-03-11T09:46:27.556Z">
        <w:r>
          <w:rPr>
            <w:rFonts w:ascii="Helvetica" w:eastAsia="Helvetica" w:hAnsi="Helvetica" w:cs="Helvetica"/>
            <w:sz w:val="16"/>
            <w:szCs w:val="16"/>
          </w:rPr>
          <w:t xml:space="preserve">d</w:t>
        </w:r>
      </w:ins>
      <w:ins w:id="4" w:author="Guest user" w:date="2025-03-11T09:46:27.556Z">
        <w:r>
          <w:rPr>
            <w:rFonts w:ascii="Helvetica" w:eastAsia="Helvetica" w:hAnsi="Helvetica" w:cs="Helvetica"/>
            <w:sz w:val="16"/>
            <w:szCs w:val="16"/>
          </w:rPr>
          <w:t xml:space="preserve">sadasda</w:t>
        </w:r>
      </w:ins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sz w:val="16"/>
          <w:szCs w:val="16"/>
        </w:rPr>
      </w:pPr>
      <w:ins w:id="5" w:author="Guest user" w:date="2025-03-11T09:46:28.470Z">
        <w:r>
          <w:rPr>
            <w:rFonts w:ascii="Helvetica" w:eastAsia="Helvetica" w:hAnsi="Helvetica" w:cs="Helvetica"/>
            <w:sz w:val="16"/>
            <w:szCs w:val="16"/>
          </w:rPr>
          <w:t xml:space="preserve">dsadasdada</w:t>
        </w:r>
      </w:ins>
      <w:r>
        <w:rPr>
          <w:rFonts w:ascii="Helvetica" w:eastAsia="Helvetica" w:hAnsi="Helvetica" w:cs="Helvetica"/>
          <w:sz w:val="16"/>
          <w:szCs w:val="16"/>
        </w:rPr>
        <w:t xml:space="preserve">…</w:t>
      </w:r>
    </w:p>
    <w:p>
      <w:pPr>
        <w:pBdr/>
        <w:pStyle w:val="Normal"/>
        <w:spacing/>
        <w:ind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Syllabus</w:t>
      </w:r>
    </w:p>
    <w:p>
      <w:pPr>
        <w:pBdr/>
        <w:pStyle w:val="No Spacing"/>
        <w:spacing/>
        <w:ind/>
        <w:jc w:val="center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BSc </w:t>
      </w:r>
      <w:r>
        <w:rPr>
          <w:rFonts w:ascii="Tahoma" w:eastAsia="Tahoma" w:hAnsi="Tahoma" w:cs="Tahoma"/>
          <w:b/>
          <w:sz w:val="24"/>
          <w:szCs w:val="24"/>
        </w:rPr>
        <w:t xml:space="preserve">Faculty of Computer Science and Engineering</w:t>
      </w:r>
    </w:p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tbl>
      <w:tblPr>
        <w:tblStyle w:val="Table Grid"/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dotted" w:color="7F7F7F" w:sz="4" w:space="0"/>
          <w:left w:val="dotted" w:color="7F7F7F" w:sz="4" w:space="0"/>
          <w:bottom w:val="dotted" w:color="7F7F7F" w:sz="4" w:space="0"/>
          <w:right w:val="dotted" w:color="7F7F7F" w:sz="4" w:space="0"/>
          <w:insideH w:val="dotted" w:color="7F7F7F" w:sz="4" w:space="0"/>
          <w:insideV w:val="dotted" w:color="7F7F7F" w:sz="4" w:space="0"/>
        </w:tblBorders>
        <w:shd w:fill="auto" w:color="auto"/>
      </w:tblPr>
      <w:tblGrid>
        <w:gridCol w:w="1964"/>
        <w:gridCol w:w="3550"/>
        <w:gridCol w:w="1332"/>
        <w:gridCol w:w="1426"/>
        <w:gridCol w:w="1792"/>
      </w:tblGrid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single" w:color="7F7F7F" w:sz="4" w:space="0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Subject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DATABASE SYSTEMS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F2F2F2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Type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Semester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F2F2F2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Code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OBLIGATIVE (O)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Lecturer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Erzen Talla, 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nil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93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Assistants 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center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Elton BOSHNJAKU,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cand.MSc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Aims and Objectives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This course offers students the study of Database Systems, Defining Requirements for the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systems, including Database Design with Entity Relationship-Based Models, Relational Modelling,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Using SQL and Relational Algebra.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student will power with knowledge at modelling databases from conceptual and physical levels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of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design, then be able to develop database schemas that enforce data integrity.   Including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knowledge in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creating and manipulating of SQL operation to enforce those operation of database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schemas. 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Prerequisite(s)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Recommended: concepts of system requirements, knowledge of defining objects but not necess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arily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Learning Outcomes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Upon completion of the course, the student should be able to: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Understand and understand the functions offered by Database Management Systems, as well as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the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choice of DBMS for creating real applications. 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Knowledge of modelling conceptual and logical level of database design. Use the entity-relationship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model (E-R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&amp; EE-R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) and E-R diagrams</w:t>
            </w:r>
          </w:p>
          <w:p>
            <w:pPr>
              <w:pBdr/>
              <w:pStyle w:val="No Spacing"/>
              <w:numPr>
                <w:ilvl w:val="0"/>
                <w:numId w:val="3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Implement a relational database schema using Structured Query Language (SQL), to create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manipulate tables, indexes, and views.</w:t>
            </w:r>
          </w:p>
          <w:p>
            <w:pPr>
              <w:pBdr/>
              <w:pStyle w:val="No Spacing"/>
              <w:numPr>
                <w:ilvl w:val="0"/>
                <w:numId w:val="7"/>
              </w:numPr>
              <w:spacing/>
              <w:ind w:left="283" w:hanging="170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Create and use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simple, intermedia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te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sz w:val="17"/>
                <w:szCs w:val="17"/>
              </w:rPr>
              <w:t xml:space="preserve">complex queries in SQL.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405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12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7"/>
                <w:szCs w:val="17"/>
              </w:rPr>
              <w:t xml:space="preserve">Weeks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Content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right w:val="single" w:color="7F7F7F" w:sz="4" w:space="0"/>
            </w:tcBorders>
            <w:shd w:fill="F2F2F2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Plan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overview of database system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concepts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Course Presentation / Introduction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of database systems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SQL Basics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Basic operation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data types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Implementing Query processing using the Cartesian product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Aggregation Functions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Relational data models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and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D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atabase Design Concepts</w:t>
            </w:r>
          </w:p>
          <w:p>
            <w:pPr>
              <w:pBdr/>
              <w:pStyle w:val="No Spacing"/>
              <w:spacing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The process of designing and modelling data (ERD)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E-R Diagram, Weak Entities.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EER (Generalization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and Specialization)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Relational Model and Logical Database Design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F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unctional dependencies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and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Normalization of Database Tables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IV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Intermediate SQL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Implementation of Structure Query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&amp; Relational Algebra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Set Operations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)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SQL: Data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Definition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Language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DML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: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SQL, Authorization, Integrity Constraints, Tables etc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.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Null Values. J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OINs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Relations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, </w:t>
            </w: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Subquery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Unit V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="Arial" w:eastAsia="Arial" w:hAnsi="Arial" w:cs="Arial"/>
                <w:i/>
                <w:iCs/>
                <w:color w:val="000000"/>
                <w:sz w:val="17"/>
                <w:szCs w:val="17"/>
              </w:rPr>
              <w:t xml:space="preserve">Advanced SQL</w:t>
            </w:r>
            <w:r>
              <w:rPr>
                <w:rFonts w:ascii="Arial" w:eastAsia="Arial" w:hAnsi="Arial" w:cs="Arial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with/ views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00000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000000"/>
                <w:sz w:val="17"/>
                <w:szCs w:val="17"/>
              </w:rPr>
              <w:t xml:space="preserve">PL/SQL concepts: Store Procedures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Methods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Teaching/Learning Activity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40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</w:t>
            </w:r>
          </w:p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Exercises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6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Self Study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Methods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Assessment Activity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Weight </w:t>
            </w: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(%)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Group Project (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2-4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students)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8,10,13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4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8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List Paragraph"/>
              <w:numPr>
                <w:ilvl w:val="0"/>
                <w:numId w:val="4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355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      3      Assignments </w:t>
            </w:r>
          </w:p>
        </w:tc>
        <w:tc>
          <w:tcPr>
            <w:tcW w:w="133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10%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1791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articipation in lectures and exercises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are not mandatory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List Paragraph"/>
              <w:numPr>
                <w:ilvl w:val="0"/>
                <w:numId w:val="2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Retake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are not required to attend lectures but are required to complete all planned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activities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(parts of the project)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.</w:t>
            </w:r>
          </w:p>
          <w:p>
            <w:pPr>
              <w:pBdr/>
              <w:pStyle w:val="Normal"/>
              <w:spacing w:after="0" w:line="240" w:lineRule="auto"/>
              <w:ind w:left="624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5.1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Retake-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students who do not complete projects will be assessed as follows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: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0-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6 Six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points grade 7 Seven</w:t>
            </w:r>
          </w:p>
          <w:p>
            <w:pPr>
              <w:pBdr/>
              <w:pStyle w:val="Normal"/>
              <w:numPr>
                <w:ilvl w:val="0"/>
                <w:numId w:val="9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90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-100 points grade 8 Tete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Course resources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3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Resources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Number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lass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es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Moodle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Software: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icrosoft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SQL Server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Management Studio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6308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List Paragraph"/>
              <w:numPr>
                <w:ilvl w:val="0"/>
                <w:numId w:val="1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Projector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nil"/>
            </w:tcBorders>
            <w:shd w:fill="D9E2F3" w:color="auto" w:val="clear"/>
            <w:vAlign w:val="center"/>
            <w:vMerge w:val="restart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ECTS Workload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  <w:gridSpan w:val="2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Activity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nil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Weekly hrs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nil"/>
              <w:right w:val="single" w:color="7F7F7F" w:sz="4" w:space="0"/>
            </w:tcBorders>
            <w:shd w:fill="F2F2F2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Total workload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Lecture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Seminars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Laboratory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30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Practice in industry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nil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I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ndependent learning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5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nil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8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exact" w:val="288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right w:val="dotted" w:color="7F7F7F" w:sz="4" w:space="0"/>
            </w:tcBorders>
            <w:shd w:fill="auto" w:color="auto" w:val="clear"/>
            <w:vAlign w:val="center"/>
            <w:vMerge w:val="continue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488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dotted" w:color="7F7F7F" w:sz="4" w:space="0"/>
              <w:bottom w:val="single" w:color="7F7F7F" w:sz="4" w:space="0"/>
              <w:right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List Paragraph"/>
              <w:numPr>
                <w:ilvl w:val="0"/>
                <w:numId w:val="5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Final Exam</w:t>
            </w:r>
          </w:p>
        </w:tc>
        <w:tc>
          <w:tcPr>
            <w:tcW w:w="142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nil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</w:t>
            </w:r>
          </w:p>
        </w:tc>
        <w:tc>
          <w:tcPr>
            <w:tcW w:w="179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2</w:t>
            </w: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Literature/References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 CONCEPTS,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7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Abraham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Silberschatz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Henry F.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Korth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, S.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Sudarshan.</w:t>
            </w:r>
          </w:p>
          <w:p>
            <w:pPr>
              <w:pBdr/>
              <w:pStyle w:val="Normal"/>
              <w:numPr>
                <w:ilvl w:val="0"/>
                <w:numId w:val="8"/>
              </w:numPr>
              <w:spacing w:after="0" w:line="240" w:lineRule="auto"/>
              <w:ind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DATABASE SYSTEMS: DESIGN, IMPLEMENTATION, AND MANAGEMENT,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13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  <w:vertAlign w:val="superscript"/>
              </w:rPr>
              <w:t xml:space="preserve">th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ED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 by </w:t>
            </w:r>
            <w:r>
              <w:rPr>
                <w:rFonts w:ascii="Arial" w:eastAsia="Arial" w:hAnsi="Arial" w:cs="Arial"/>
                <w:color w:val="404040"/>
                <w:sz w:val="17"/>
                <w:szCs w:val="17"/>
              </w:rPr>
              <w:t xml:space="preserve">Carlos Coronel and Steven Morris</w:t>
            </w:r>
          </w:p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Arial" w:eastAsia="Arial" w:hAnsi="Arial" w:cs="Arial"/>
                <w:color w:val="404040"/>
                <w:sz w:val="17"/>
                <w:szCs w:val="17"/>
              </w:rPr>
            </w:pPr>
          </w:p>
        </w:tc>
      </w:tr>
      <w:tr>
        <w:tblPrEx>
          <w:tblBorders>
            <w:top w:val="dotted" w:color="7F7F7F" w:sz="4" w:space="0"/>
            <w:left w:val="dotted" w:color="7F7F7F" w:sz="4" w:space="0"/>
            <w:bottom w:val="dotted" w:color="7F7F7F" w:sz="4" w:space="0"/>
            <w:right w:val="dotted" w:color="7F7F7F" w:sz="4" w:space="0"/>
            <w:insideH w:val="dotted" w:color="7F7F7F" w:sz="4" w:space="0"/>
            <w:insideV w:val="dotted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w="19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single" w:color="7F7F7F" w:sz="4" w:space="0"/>
              <w:bottom w:val="single" w:color="7F7F7F" w:sz="4" w:space="0"/>
              <w:right w:val="nil"/>
            </w:tcBorders>
            <w:shd w:fill="D9E2F3" w:color="auto" w:val="clear"/>
            <w:vAlign w:val="center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b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sz w:val="17"/>
                <w:szCs w:val="17"/>
              </w:rPr>
              <w:t xml:space="preserve">Contact</w:t>
            </w:r>
          </w:p>
        </w:tc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color="7F7F7F" w:sz="4" w:space="0"/>
              <w:left w:val="nil"/>
              <w:bottom w:val="single" w:color="7F7F7F" w:sz="4" w:space="0"/>
              <w:right w:val="single" w:color="7F7F7F" w:sz="4" w:space="0"/>
            </w:tcBorders>
            <w:shd w:fill="auto" w:color="auto" w:val="clear"/>
            <w:vAlign w:val="top"/>
            <w:gridSpan w:val="4"/>
          </w:tcPr>
          <w:p>
            <w:pPr>
              <w:pBdr/>
              <w:pStyle w:val="Normal"/>
              <w:spacing w:after="0" w:line="240" w:lineRule="auto"/>
              <w:ind/>
              <w:rPr>
                <w:rFonts w:ascii="Arial" w:eastAsia="Arial" w:hAnsi="Arial" w:cs="Arial"/>
                <w:color w:val="5B9BD5"/>
                <w:sz w:val="17"/>
                <w:szCs w:val="17"/>
                <w:u w:val="single"/>
              </w:rPr>
            </w:pPr>
          </w:p>
          <w:p>
            <w:pPr>
              <w:pBdr/>
              <w:pStyle w:val="Normal"/>
              <w:spacing w:before="0" w:beforeAutospacing="false" w:after="0" w:afterAutospacing="false" w:line="259" w:lineRule="auto"/>
              <w:ind w:left="0" w:right="0"/>
              <w:jc w:val="left"/>
              <w:rPr>
                <w:rFonts w:ascii="Arial Narrow" w:eastAsia="Arial Narrow" w:hAnsi="Arial Narrow" w:cs="Arial"/>
                <w:sz w:val="16"/>
                <w:szCs w:val="16"/>
              </w:rPr>
            </w:pPr>
            <w:r>
              <w:rPr>
                <w:rFonts w:ascii="Arial Narrow" w:eastAsia="Arial Narrow" w:hAnsi="Arial Narrow" w:cs="Arial"/>
                <w:sz w:val="16"/>
                <w:szCs w:val="16"/>
              </w:rPr>
              <w:t xml:space="preserve">erzen.talla@ubt-uni.net</w: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/>
                <w:sz w:val="16"/>
                <w:szCs w:val="16"/>
              </w:rPr>
            </w:pPr>
            <w:r>
              <w:rPr/>
              <w:fldChar w:fldCharType="begin"/>
            </w:r>
            <w:r>
              <w:rPr/>
              <w:instrText xml:space="preserve">HYPERLINK "mailto:elton.boshnjaku@ubt-uni.net" </w:instrText>
            </w:r>
            <w:r>
              <w:rPr/>
              <w:fldChar w:fldCharType="separate"/>
            </w:r>
            <w:r>
              <w:rPr>
                <w:rStyle w:val="Hyperlink"/>
                <w:rFonts w:ascii="Arial Narrow" w:eastAsia="Arial Narrow" w:hAnsi="Arial Narrow"/>
                <w:sz w:val="16"/>
                <w:szCs w:val="16"/>
              </w:rPr>
              <w:t xml:space="preserve">elton.boshnjaku@ubt-uni.net</w:t>
            </w:r>
            <w:r>
              <w:rPr/>
              <w:fldChar w:fldCharType="end"/>
            </w:r>
            <w:r>
              <w:rPr>
                <w:rFonts w:ascii="Arial Narrow" w:eastAsia="Arial Narrow" w:hAnsi="Arial Narrow"/>
                <w:sz w:val="16"/>
                <w:szCs w:val="16"/>
              </w:rPr>
              <w:instrText xml:space="preserve"> </w:instrText>
            </w:r>
          </w:p>
          <w:p>
            <w:pPr>
              <w:pBdr/>
              <w:pStyle w:val="Normal"/>
              <w:spacing w:after="0" w:line="240" w:lineRule="auto"/>
              <w:ind/>
              <w:rPr>
                <w:rFonts w:ascii="Arial Narrow" w:eastAsia="Arial Narrow" w:hAnsi="Arial Narrow" w:cs="Arial"/>
                <w:color w:val="404040"/>
                <w:sz w:val="16"/>
                <w:szCs w:val="16"/>
              </w:rPr>
            </w:pPr>
          </w:p>
        </w:tc>
      </w:tr>
    </w:tbl>
    <w:p>
      <w:pPr>
        <w:pBdr/>
        <w:pStyle w:val="Normal"/>
        <w:spacing/>
        <w:ind/>
        <w:jc w:val="center"/>
        <w:rPr>
          <w:rFonts w:ascii="Helvetica" w:eastAsia="Helvetica" w:hAnsi="Helvetica" w:cs="Helvetica"/>
          <w:b/>
          <w:sz w:val="20"/>
          <w:szCs w:val="20"/>
        </w:rPr>
      </w:pP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864" w:right="1080" w:bottom="864" w:left="108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0892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1">
    <w:nsid w:val="11284D34"/>
    <w:lvl w:ilvl="0">
      <w:start w:val="4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2">
    <w:nsid w:val="14A532BF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</w:pPr>
      <w:rPr>
        <w:rFonts w:ascii="Arial" w:eastAsiaTheme="minorHAnsi" w:hAnsi="Arial" w:cs="Arial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3">
    <w:nsid w:val="28487FE6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4">
    <w:nsid w:val="3F76517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5">
    <w:nsid w:val="524575E4"/>
    <w:lvl w:ilvl="0">
      <w:start w:val="1"/>
      <w:numFmt w:val="decimal"/>
      <w:suff w:val="tab"/>
      <w:lvlText w:val="%1."/>
      <w:pPr>
        <w:pBdr/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abstractNum w:abstractNumId="6">
    <w:nsid w:val="534956B8"/>
    <w:lvl w:ilvl="0">
      <w:start w:val="0"/>
      <w:numFmt w:val="bullet"/>
      <w:suff w:val="tab"/>
      <w:lvlText w:val=""/>
      <w:pPr>
        <w:pBdr/>
        <w:spacing/>
        <w:ind w:left="720" w:hanging="360"/>
      </w:pPr>
      <w:rPr>
        <w:rFonts w:ascii="Symbol" w:eastAsia="Symbol" w:hAnsi="Symbol"/>
      </w:rPr>
    </w:lvl>
    <w:lvl w:ilvl="1">
      <w:start w:val="0"/>
      <w:numFmt w:val="bullet"/>
      <w:suff w:val="tab"/>
      <w:lvlText w:val="o"/>
      <w:pPr>
        <w:pBdr/>
        <w:spacing/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</w:pPr>
      <w:rPr>
        <w:rFonts w:ascii="Wingdings" w:eastAsia="Wingdings" w:hAnsi="Wingdings"/>
      </w:rPr>
    </w:lvl>
    <w:lvl w:ilvl="3">
      <w:start w:val="0"/>
      <w:numFmt w:val="bullet"/>
      <w:suff w:val="tab"/>
      <w:lvlText w:val=""/>
      <w:pPr>
        <w:pBdr/>
        <w:spacing/>
        <w:ind w:left="2880" w:hanging="360"/>
      </w:pPr>
      <w:rPr>
        <w:rFonts w:ascii="Symbol" w:eastAsia="Symbol" w:hAnsi="Symbol"/>
      </w:rPr>
    </w:lvl>
    <w:lvl w:ilvl="4">
      <w:start w:val="0"/>
      <w:numFmt w:val="bullet"/>
      <w:suff w:val="tab"/>
      <w:lvlText w:val="o"/>
      <w:pPr>
        <w:pBdr/>
        <w:spacing/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</w:pPr>
      <w:rPr>
        <w:rFonts w:ascii="Wingdings" w:eastAsia="Wingdings" w:hAnsi="Wingdings"/>
      </w:rPr>
    </w:lvl>
    <w:lvl w:ilvl="6">
      <w:start w:val="0"/>
      <w:numFmt w:val="bullet"/>
      <w:suff w:val="tab"/>
      <w:lvlText w:val=""/>
      <w:pPr>
        <w:pBdr/>
        <w:spacing/>
        <w:ind w:left="5040" w:hanging="360"/>
      </w:pPr>
      <w:rPr>
        <w:rFonts w:ascii="Symbol" w:eastAsia="Symbol" w:hAnsi="Symbol"/>
      </w:rPr>
    </w:lvl>
    <w:lvl w:ilvl="7">
      <w:start w:val="0"/>
      <w:numFmt w:val="bullet"/>
      <w:suff w:val="tab"/>
      <w:lvlText w:val="o"/>
      <w:pPr>
        <w:pBdr/>
        <w:spacing/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</w:pPr>
      <w:rPr>
        <w:rFonts w:ascii="Wingdings" w:eastAsia="Wingdings" w:hAnsi="Wingdings"/>
      </w:rPr>
    </w:lvl>
  </w:abstractNum>
  <w:abstractNum w:abstractNumId="7">
    <w:nsid w:val="58864DC0"/>
    <w:lvl w:ilvl="0">
      <w:start w:val="0"/>
      <w:numFmt w:val="bullet"/>
      <w:suff w:val="tab"/>
      <w:lvlText w:val="•"/>
      <w:pPr>
        <w:pBdr/>
        <w:spacing/>
        <w:ind w:left="720" w:hanging="360"/>
        <w:tabs>
          <w:tab w:val="num" w:pos="720"/>
        </w:tabs>
      </w:pPr>
      <w:rPr>
        <w:rFonts w:ascii="Arial" w:eastAsia="Arial" w:hAnsi="Arial"/>
      </w:rPr>
    </w:lvl>
    <w:lvl w:ilvl="1">
      <w:start w:val="0"/>
      <w:numFmt w:val="bullet"/>
      <w:suff w:val="tab"/>
      <w:lvlText w:val="•"/>
      <w:pPr>
        <w:pBdr/>
        <w:spacing/>
        <w:ind w:left="1440" w:hanging="360"/>
        <w:tabs>
          <w:tab w:val="num" w:pos="1440"/>
        </w:tabs>
      </w:pPr>
      <w:rPr>
        <w:rFonts w:ascii="Arial" w:eastAsia="Arial" w:hAnsi="Arial"/>
      </w:rPr>
    </w:lvl>
    <w:lvl w:ilvl="2">
      <w:start w:val="0"/>
      <w:numFmt w:val="bullet"/>
      <w:suff w:val="tab"/>
      <w:lvlText w:val="•"/>
      <w:pPr>
        <w:pBdr/>
        <w:spacing/>
        <w:ind w:left="2160" w:hanging="360"/>
        <w:tabs>
          <w:tab w:val="num" w:pos="2160"/>
        </w:tabs>
      </w:pPr>
      <w:rPr>
        <w:rFonts w:ascii="Arial" w:eastAsia="Arial" w:hAnsi="Arial"/>
      </w:rPr>
    </w:lvl>
    <w:lvl w:ilvl="3">
      <w:start w:val="0"/>
      <w:numFmt w:val="bullet"/>
      <w:suff w:val="tab"/>
      <w:lvlText w:val="•"/>
      <w:pPr>
        <w:pBdr/>
        <w:spacing/>
        <w:ind w:left="2880" w:hanging="360"/>
        <w:tabs>
          <w:tab w:val="num" w:pos="2880"/>
        </w:tabs>
      </w:pPr>
      <w:rPr>
        <w:rFonts w:ascii="Arial" w:eastAsia="Arial" w:hAnsi="Arial"/>
      </w:rPr>
    </w:lvl>
    <w:lvl w:ilvl="4">
      <w:start w:val="0"/>
      <w:numFmt w:val="bullet"/>
      <w:suff w:val="tab"/>
      <w:lvlText w:val="•"/>
      <w:pPr>
        <w:pBdr/>
        <w:spacing/>
        <w:ind w:left="3600" w:hanging="360"/>
        <w:tabs>
          <w:tab w:val="num" w:pos="3600"/>
        </w:tabs>
      </w:pPr>
      <w:rPr>
        <w:rFonts w:ascii="Arial" w:eastAsia="Arial" w:hAnsi="Arial"/>
      </w:rPr>
    </w:lvl>
    <w:lvl w:ilvl="5">
      <w:start w:val="0"/>
      <w:numFmt w:val="bullet"/>
      <w:suff w:val="tab"/>
      <w:lvlText w:val="•"/>
      <w:pPr>
        <w:pBdr/>
        <w:spacing/>
        <w:ind w:left="4320" w:hanging="360"/>
        <w:tabs>
          <w:tab w:val="num" w:pos="4320"/>
        </w:tabs>
      </w:pPr>
      <w:rPr>
        <w:rFonts w:ascii="Arial" w:eastAsia="Arial" w:hAnsi="Arial"/>
      </w:rPr>
    </w:lvl>
    <w:lvl w:ilvl="6">
      <w:start w:val="0"/>
      <w:numFmt w:val="bullet"/>
      <w:suff w:val="tab"/>
      <w:lvlText w:val="•"/>
      <w:pPr>
        <w:pBdr/>
        <w:spacing/>
        <w:ind w:left="5040" w:hanging="360"/>
        <w:tabs>
          <w:tab w:val="num" w:pos="5040"/>
        </w:tabs>
      </w:pPr>
      <w:rPr>
        <w:rFonts w:ascii="Arial" w:eastAsia="Arial" w:hAnsi="Arial"/>
      </w:rPr>
    </w:lvl>
    <w:lvl w:ilvl="7">
      <w:start w:val="0"/>
      <w:numFmt w:val="bullet"/>
      <w:suff w:val="tab"/>
      <w:lvlText w:val="•"/>
      <w:pPr>
        <w:pBdr/>
        <w:spacing/>
        <w:ind w:left="5760" w:hanging="360"/>
        <w:tabs>
          <w:tab w:val="num" w:pos="5760"/>
        </w:tabs>
      </w:pPr>
      <w:rPr>
        <w:rFonts w:ascii="Arial" w:eastAsia="Arial" w:hAnsi="Arial"/>
      </w:rPr>
    </w:lvl>
    <w:lvl w:ilvl="8">
      <w:start w:val="0"/>
      <w:numFmt w:val="bullet"/>
      <w:suff w:val="tab"/>
      <w:lvlText w:val="•"/>
      <w:pPr>
        <w:pBdr/>
        <w:spacing/>
        <w:ind w:left="6480" w:hanging="360"/>
        <w:tabs>
          <w:tab w:val="num" w:pos="6480"/>
        </w:tabs>
      </w:pPr>
      <w:rPr>
        <w:rFonts w:ascii="Arial" w:eastAsia="Arial" w:hAnsi="Arial"/>
      </w:rPr>
    </w:lvl>
  </w:abstractNum>
  <w:abstractNum w:abstractNumId="8">
    <w:nsid w:val="7B1B138D"/>
    <w:lvl w:ilvl="0">
      <w:start w:val="0"/>
      <w:numFmt w:val="bullet"/>
      <w:suff w:val="tab"/>
      <w:lvlText w:val="o"/>
      <w:pPr>
        <w:pBdr/>
        <w:spacing/>
        <w:ind w:left="984" w:hanging="360"/>
        <w:tabs>
          <w:tab w:val="num" w:pos="984.0000152587891"/>
        </w:tabs>
      </w:pPr>
      <w:rPr>
        <w:rFonts w:ascii="Courier New" w:eastAsia="Courier New" w:hAnsi="Courier New" w:cs="Courier New"/>
      </w:rPr>
    </w:lvl>
    <w:lvl w:ilvl="1">
      <w:start w:val="0"/>
      <w:numFmt w:val="bullet"/>
      <w:suff w:val="tab"/>
      <w:lvlText w:val=""/>
      <w:pPr>
        <w:pBdr/>
        <w:spacing/>
        <w:ind w:left="1704" w:hanging="360"/>
        <w:tabs>
          <w:tab w:val="num" w:pos="1703.9999389648438"/>
        </w:tabs>
      </w:pPr>
      <w:rPr>
        <w:rFonts w:ascii="Wingdings" w:eastAsia="Wingdings" w:hAnsi="Wingdings"/>
      </w:rPr>
    </w:lvl>
    <w:lvl w:ilvl="2">
      <w:start w:val="0"/>
      <w:numFmt w:val="bullet"/>
      <w:suff w:val="tab"/>
      <w:lvlText w:val="o"/>
      <w:pPr>
        <w:pBdr/>
        <w:spacing/>
        <w:ind w:left="2424" w:hanging="360"/>
        <w:tabs>
          <w:tab w:val="num" w:pos="2423.9999389648438"/>
        </w:tabs>
      </w:pPr>
      <w:rPr>
        <w:rFonts w:ascii="Courier New" w:eastAsia="Courier New" w:hAnsi="Courier New"/>
      </w:rPr>
    </w:lvl>
    <w:lvl w:ilvl="3">
      <w:start w:val="0"/>
      <w:numFmt w:val="bullet"/>
      <w:suff w:val="tab"/>
      <w:lvlText w:val=""/>
      <w:pPr>
        <w:pBdr/>
        <w:spacing/>
        <w:ind w:left="3144" w:hanging="360"/>
        <w:tabs>
          <w:tab w:val="num" w:pos="3143.9999389648438"/>
        </w:tabs>
      </w:pPr>
      <w:rPr>
        <w:rFonts w:ascii="Wingdings" w:eastAsia="Wingdings" w:hAnsi="Wingdings"/>
      </w:rPr>
    </w:lvl>
    <w:lvl w:ilvl="4">
      <w:start w:val="0"/>
      <w:numFmt w:val="bullet"/>
      <w:suff w:val="tab"/>
      <w:lvlText w:val=""/>
      <w:pPr>
        <w:pBdr/>
        <w:spacing/>
        <w:ind w:left="3864" w:hanging="360"/>
        <w:tabs>
          <w:tab w:val="num" w:pos="3863.9999389648438"/>
        </w:tabs>
      </w:pPr>
      <w:rPr>
        <w:rFonts w:ascii="Wingdings" w:eastAsia="Wingdings" w:hAnsi="Wingdings"/>
      </w:rPr>
    </w:lvl>
    <w:lvl w:ilvl="5">
      <w:start w:val="0"/>
      <w:numFmt w:val="bullet"/>
      <w:suff w:val="tab"/>
      <w:lvlText w:val=""/>
      <w:pPr>
        <w:pBdr/>
        <w:spacing/>
        <w:ind w:left="4584" w:hanging="360"/>
        <w:tabs>
          <w:tab w:val="num" w:pos="4583.999938964844"/>
        </w:tabs>
      </w:pPr>
      <w:rPr>
        <w:rFonts w:ascii="Wingdings" w:eastAsia="Wingdings" w:hAnsi="Wingdings"/>
      </w:rPr>
    </w:lvl>
    <w:lvl w:ilvl="6">
      <w:start w:val="0"/>
      <w:numFmt w:val="bullet"/>
      <w:suff w:val="tab"/>
      <w:lvlText w:val=""/>
      <w:pPr>
        <w:pBdr/>
        <w:spacing/>
        <w:ind w:left="5304" w:hanging="360"/>
        <w:tabs>
          <w:tab w:val="num" w:pos="5304.000244140625"/>
        </w:tabs>
      </w:pPr>
      <w:rPr>
        <w:rFonts w:ascii="Wingdings" w:eastAsia="Wingdings" w:hAnsi="Wingdings"/>
      </w:rPr>
    </w:lvl>
    <w:lvl w:ilvl="7">
      <w:start w:val="0"/>
      <w:numFmt w:val="bullet"/>
      <w:suff w:val="tab"/>
      <w:lvlText w:val=""/>
      <w:pPr>
        <w:pBdr/>
        <w:spacing/>
        <w:ind w:left="6024" w:hanging="360"/>
        <w:tabs>
          <w:tab w:val="num" w:pos="6024.000244140625"/>
        </w:tabs>
      </w:pPr>
      <w:rPr>
        <w:rFonts w:ascii="Wingdings" w:eastAsia="Wingdings" w:hAnsi="Wingdings"/>
      </w:rPr>
    </w:lvl>
    <w:lvl w:ilvl="8">
      <w:start w:val="0"/>
      <w:numFmt w:val="bullet"/>
      <w:suff w:val="tab"/>
      <w:lvlText w:val=""/>
      <w:pPr>
        <w:pBdr/>
        <w:spacing/>
        <w:ind w:left="6744" w:hanging="360"/>
        <w:tabs>
          <w:tab w:val="num" w:pos="6744.000244140625"/>
        </w:tabs>
      </w:pPr>
      <w:rPr>
        <w:rFonts w:ascii="Wingdings" w:eastAsia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trackRevisions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table" w:styleId="Table Grid">
    <w:name w:val="Table Grid"/>
    <w:basedOn w:val="Normal Table"/>
    <w:next w:val="Table Grid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paragraph" w:styleId="Balloon Text">
    <w:name w:val="Balloon Text"/>
    <w:basedOn w:val="Normal"/>
    <w:next w:val="Balloon Text"/>
    <w:pPr>
      <w:pBdr/>
      <w:spacing w:after="0" w:line="240" w:lineRule="auto"/>
      <w:ind/>
    </w:pPr>
    <w:rPr>
      <w:rFonts w:ascii="Segoe UI" w:eastAsia="Segoe UI" w:hAnsi="Segoe UI" w:cs="Segoe UI"/>
      <w:sz w:val="18"/>
      <w:szCs w:val="18"/>
    </w:rPr>
  </w:style>
  <w:style w:type="character" w:styleId="Balloon Text Char">
    <w:name w:val="Balloon Text Char"/>
    <w:basedOn w:val="Default Paragraph Font"/>
    <w:rPr>
      <w:rFonts w:ascii="Segoe UI" w:eastAsia="Segoe UI" w:hAnsi="Segoe UI" w:cs="Segoe UI"/>
      <w:sz w:val="18"/>
      <w:szCs w:val="18"/>
    </w:rPr>
  </w:style>
  <w:style w:type="paragraph" w:styleId="No Spacing">
    <w:name w:val="No Spacing"/>
    <w:next w:val="No Spacing"/>
    <w:pPr>
      <w:pBdr/>
      <w:spacing w:after="0" w:line="240" w:lineRule="auto"/>
      <w:ind/>
    </w:pPr>
    <w:rPr/>
  </w:style>
  <w:style w:type="character" w:styleId="Hyperlink">
    <w:name w:val="Hyperlink"/>
    <w:basedOn w:val="Default Paragraph Font"/>
    <w:rPr>
      <w:color w:val="0563C1"/>
      <w:u w:val="single"/>
    </w:rPr>
  </w:style>
  <w:style w:type="character" w:styleId="Unresolved Mention">
    <w:name w:val="Unresolved Mention"/>
    <w:basedOn w:val="Default Paragraph Font"/>
    <w:rPr>
      <w:color w:val="605E5C"/>
    </w:rPr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endnotes" Target="endnotes.xml" /><Relationship Id="rId5" Type="http://schemas.openxmlformats.org/officeDocument/2006/relationships/footnotes" Target="footnotes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1" Type="http://schemas.openxmlformats.org/officeDocument/2006/relationships/image" Target="media/imagerId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