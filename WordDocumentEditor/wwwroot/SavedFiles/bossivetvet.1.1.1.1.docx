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  <w:ins w:id="21" w:author="Guest user" w:date="2025-03-11T09:46:27.556Z"/>
        </w:rPr>
      </w:pPr>
      <w:del w:id="22" w:author="Guest user" w:date="2025-03-11T10:11:43.54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……………………………………………………………</w:delText>
        </w:r>
      </w:del>
      <w:del w:id="23" w:author="Guest user" w:date="2025-03-11T10:11:43.54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</w:delText>
        </w:r>
      </w:del>
      <w:del w:id="24" w:author="Guest user" w:date="2025-03-11T10:11:43.54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</w:delText>
        </w:r>
      </w:del>
      <w:del w:id="25" w:author="Guest user" w:date="2025-03-11T10:11:43.54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</w:delText>
        </w:r>
      </w:del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ins w:id="26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dsadasdada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</w:t>
      </w:r>
    </w:p>
    <w:p>
      <w:pPr>
        <w:pBdr/>
        <w:pStyle w:val="Normal"/>
        <w:spacing/>
        <w:ind/>
        <w:jc w:val="left"/>
        <w:rPr>
          <w:rFonts w:ascii="Tahoma" w:eastAsia="Tahoma" w:hAnsi="Tahoma" w:cs="Tahoma"/>
          <w:b/>
          <w:sz w:val="24"/>
          <w:szCs w:val="24"/>
          <w:del w:id="27" w:author="Guest user" w:date="2025-03-11T10:11:45.311Z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</w:t>
      </w:r>
      <w:del w:id="28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a</w:delText>
        </w:r>
      </w:del>
      <w:del w:id="29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b</w:delText>
        </w:r>
      </w:del>
      <w:del w:id="30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u</w:delText>
        </w:r>
      </w:del>
      <w:del w:id="31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s</w:delText>
        </w:r>
      </w:del>
    </w:p>
    <w:p>
      <w:pPr>
        <w:pBdr/>
        <w:pStyle w:val="No Spacing"/>
        <w:spacing/>
        <w:ind/>
        <w:jc w:val="left"/>
        <w:rPr>
          <w:rFonts w:ascii="Tahoma" w:eastAsia="Tahoma" w:hAnsi="Tahoma" w:cs="Tahoma"/>
          <w:b/>
          <w:sz w:val="24"/>
          <w:szCs w:val="24"/>
          <w:del w:id="32" w:author="Guest user" w:date="2025-03-11T10:11:45.311Z"/>
        </w:rPr>
      </w:pPr>
      <w:del w:id="33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BSc </w:delText>
        </w:r>
      </w:del>
      <w:del w:id="34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Faculty of Computer Science and Engineering</w:delText>
        </w:r>
      </w:del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