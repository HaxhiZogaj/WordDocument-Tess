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rFonts w:ascii="Arial Narrow" w:eastAsia="Arial Narrow" w:hAnsi="Arial Narrow"/>
        </w:rPr>
      </w:pPr>
      <w:r>
        <w:rPr/>
        <w:drawing>
          <wp:inline distT="0" distB="0" distL="0" distR="0">
            <wp:extent cx="800273" cy="681486"/>
            <wp:docPr id="1" descr="UBT%20Baner%20Bardh[1]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 l="0" t="0" r="859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73" cy="6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  <w:ins w:id="7" w:author="Guest user" w:date="2025-03-11T09:46:27.556Z"/>
        </w:rPr>
      </w:pPr>
      <w:del w:id="8" w:author="Guest user" w:date="2025-03-11T10:11:43.540Z">
        <w:r>
          <w:rPr>
            <w:rFonts w:ascii="Helvetica" w:eastAsia="Helvetica" w:hAnsi="Helvetica" w:cs="Helvetica"/>
            <w:sz w:val="16"/>
            <w:szCs w:val="16"/>
          </w:rPr>
          <w:delText xml:space="preserve">……………………………………………………………</w:delText>
        </w:r>
      </w:del>
      <w:del w:id="9" w:author="Guest user" w:date="2025-03-11T10:11:43.540Z">
        <w:r>
          <w:rPr>
            <w:rFonts w:ascii="Helvetica" w:eastAsia="Helvetica" w:hAnsi="Helvetica" w:cs="Helvetica"/>
            <w:sz w:val="16"/>
            <w:szCs w:val="16"/>
          </w:rPr>
          <w:delText xml:space="preserve">…………………………………</w:delText>
        </w:r>
      </w:del>
      <w:del w:id="10" w:author="Guest user" w:date="2025-03-11T10:11:43.540Z">
        <w:r>
          <w:rPr>
            <w:rFonts w:ascii="Helvetica" w:eastAsia="Helvetica" w:hAnsi="Helvetica" w:cs="Helvetica"/>
            <w:sz w:val="16"/>
            <w:szCs w:val="16"/>
          </w:rPr>
          <w:delText xml:space="preserve">…………………………………</w:delText>
        </w:r>
      </w:del>
      <w:del w:id="11" w:author="Guest user" w:date="2025-03-11T10:11:43.540Z">
        <w:r>
          <w:rPr>
            <w:rFonts w:ascii="Helvetica" w:eastAsia="Helvetica" w:hAnsi="Helvetica" w:cs="Helvetica"/>
            <w:sz w:val="16"/>
            <w:szCs w:val="16"/>
          </w:rPr>
          <w:delText xml:space="preserve">……………………</w:delText>
        </w:r>
      </w:del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</w:rPr>
      </w:pPr>
      <w:ins w:id="12" w:author="Guest user" w:date="2025-03-11T09:46:27.556Z">
        <w:r>
          <w:rPr>
            <w:rFonts w:ascii="Helvetica" w:eastAsia="Helvetica" w:hAnsi="Helvetica" w:cs="Helvetica"/>
            <w:sz w:val="16"/>
            <w:szCs w:val="16"/>
          </w:rPr>
          <w:t xml:space="preserve">dsadasdada</w:t>
        </w:r>
      </w:ins>
      <w:r>
        <w:rPr>
          <w:rFonts w:ascii="Helvetica" w:eastAsia="Helvetica" w:hAnsi="Helvetica" w:cs="Helvetica"/>
          <w:sz w:val="16"/>
          <w:szCs w:val="16"/>
        </w:rPr>
        <w:t xml:space="preserve">…</w:t>
      </w:r>
    </w:p>
    <w:p>
      <w:pPr>
        <w:pBdr/>
        <w:pStyle w:val="Normal"/>
        <w:spacing/>
        <w:ind/>
        <w:jc w:val="left"/>
        <w:rPr>
          <w:rFonts w:ascii="Tahoma" w:eastAsia="Tahoma" w:hAnsi="Tahoma" w:cs="Tahoma"/>
          <w:b/>
          <w:sz w:val="24"/>
          <w:szCs w:val="24"/>
          <w:del w:id="13" w:author="Guest user" w:date="2025-03-11T10:11:45.311Z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Syll</w:t>
      </w:r>
      <w:del w:id="14" w:author="Guest user" w:date="2025-03-11T10:11:45.311Z">
        <w:r>
          <w:rPr>
            <w:rFonts w:ascii="Tahoma" w:eastAsia="Tahoma" w:hAnsi="Tahoma" w:cs="Tahoma"/>
            <w:b/>
            <w:sz w:val="24"/>
            <w:szCs w:val="24"/>
          </w:rPr>
          <w:delText xml:space="preserve">a</w:delText>
        </w:r>
      </w:del>
      <w:del w:id="15" w:author="Guest user" w:date="2025-03-11T10:11:45.311Z">
        <w:r>
          <w:rPr>
            <w:rFonts w:ascii="Tahoma" w:eastAsia="Tahoma" w:hAnsi="Tahoma" w:cs="Tahoma"/>
            <w:b/>
            <w:sz w:val="24"/>
            <w:szCs w:val="24"/>
          </w:rPr>
          <w:delText xml:space="preserve">b</w:delText>
        </w:r>
      </w:del>
      <w:del w:id="16" w:author="Guest user" w:date="2025-03-11T10:11:45.311Z">
        <w:r>
          <w:rPr>
            <w:rFonts w:ascii="Tahoma" w:eastAsia="Tahoma" w:hAnsi="Tahoma" w:cs="Tahoma"/>
            <w:b/>
            <w:sz w:val="24"/>
            <w:szCs w:val="24"/>
          </w:rPr>
          <w:delText xml:space="preserve">u</w:delText>
        </w:r>
      </w:del>
      <w:del w:id="17" w:author="Guest user" w:date="2025-03-11T10:11:45.311Z">
        <w:r>
          <w:rPr>
            <w:rFonts w:ascii="Tahoma" w:eastAsia="Tahoma" w:hAnsi="Tahoma" w:cs="Tahoma"/>
            <w:b/>
            <w:sz w:val="24"/>
            <w:szCs w:val="24"/>
          </w:rPr>
          <w:delText xml:space="preserve">s</w:delText>
        </w:r>
      </w:del>
    </w:p>
    <w:p>
      <w:pPr>
        <w:pBdr/>
        <w:pStyle w:val="No Spacing"/>
        <w:spacing/>
        <w:ind/>
        <w:jc w:val="left"/>
        <w:rPr>
          <w:rFonts w:ascii="Tahoma" w:eastAsia="Tahoma" w:hAnsi="Tahoma" w:cs="Tahoma"/>
          <w:b/>
          <w:sz w:val="24"/>
          <w:szCs w:val="24"/>
          <w:del w:id="18" w:author="Guest user" w:date="2025-03-11T10:11:45.311Z"/>
        </w:rPr>
      </w:pPr>
      <w:del w:id="19" w:author="Guest user" w:date="2025-03-11T10:11:45.311Z">
        <w:r>
          <w:rPr>
            <w:rFonts w:ascii="Tahoma" w:eastAsia="Tahoma" w:hAnsi="Tahoma" w:cs="Tahoma"/>
            <w:b/>
            <w:sz w:val="24"/>
            <w:szCs w:val="24"/>
          </w:rPr>
          <w:delText xml:space="preserve">BSc </w:delText>
        </w:r>
      </w:del>
      <w:del w:id="20" w:author="Guest user" w:date="2025-03-11T10:11:45.311Z">
        <w:r>
          <w:rPr>
            <w:rFonts w:ascii="Tahoma" w:eastAsia="Tahoma" w:hAnsi="Tahoma" w:cs="Tahoma"/>
            <w:b/>
            <w:sz w:val="24"/>
            <w:szCs w:val="24"/>
          </w:rPr>
          <w:delText xml:space="preserve">Faculty of Computer Science and Engineering</w:delText>
        </w:r>
      </w:del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tbl>
      <w:tblPr>
        <w:tblStyle w:val="Table Grid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dotted" w:color="7F7F7F" w:sz="4" w:space="0"/>
          <w:left w:val="dotted" w:color="7F7F7F" w:sz="4" w:space="0"/>
          <w:bottom w:val="dotted" w:color="7F7F7F" w:sz="4" w:space="0"/>
          <w:right w:val="dotted" w:color="7F7F7F" w:sz="4" w:space="0"/>
          <w:insideH w:val="dotted" w:color="7F7F7F" w:sz="4" w:space="0"/>
          <w:insideV w:val="dotted" w:color="7F7F7F" w:sz="4" w:space="0"/>
        </w:tblBorders>
        <w:shd w:fill="auto" w:color="auto"/>
      </w:tblPr>
      <w:tblGrid>
        <w:gridCol w:w="1964"/>
        <w:gridCol w:w="3550"/>
        <w:gridCol w:w="1332"/>
        <w:gridCol w:w="1426"/>
        <w:gridCol w:w="1792"/>
      </w:tblGrid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single" w:color="7F7F7F" w:sz="4" w:space="0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Subject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DATABASE SYSTEMS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F2F2F2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Semester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Code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Lecturer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Erzen Talla, 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93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Assistants 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Elton BOSHNJAKU,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cand.MSc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Aims and Objectives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This course offers students the study of Database Systems, Defining Requirements for the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systems, including Database Design with Entity Relationship-Based Models, Relational Modelling,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Using SQL and Relational Algebra.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student will power with knowledge at modelling databases from conceptual and physical levels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of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design, then be able to develop database schemas that enforce data integrity.   Including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knowledge in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creating and manipulating of SQL operation to enforce those operation of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schemas. 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Prerequisite(s)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Recommended: concepts of system requirements, knowledge of defining objects but not necess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arily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Learning Outcomes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Upon completion of the course, the student should be able to: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Understand and understand the functions offered by Database Management Systems, as well as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the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choice of DBMS for creating real applications. 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Knowledge of modelling conceptual and logical level of database design. Use the entity-relationship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model (E-R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&amp; EE-R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) and E-R diagrams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Implement a relational database schema using Structured Query Language (SQL), to create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manipulate tables, indexes, and views.</w:t>
            </w:r>
          </w:p>
          <w:p>
            <w:pPr>
              <w:pBdr/>
              <w:pStyle w:val="No Spacing"/>
              <w:numPr>
                <w:ilvl w:val="0"/>
                <w:numId w:val="7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Create and use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simple, intermedia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te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complex queries in SQL.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405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12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Weeks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Content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right w:val="single" w:color="7F7F7F" w:sz="4" w:space="0"/>
            </w:tcBorders>
            <w:shd w:fill="F2F2F2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Plan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overview of database system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concepts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Course Presentation / Introduction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of database systems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SQL Basics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Basic operation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data types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Implementing Query processing using the Cartesian product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Aggregation Functions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Relational data models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D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atabase Design Concepts</w:t>
            </w:r>
          </w:p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process of designing and modelling data (ERD)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E-R Diagram, Weak Entities.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EER (Generalization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Specialization)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Relational Model and Logical Database Design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F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unctional dependencies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Normalization of Database Tables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IV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Intermediate SQL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Implementation of Structure Query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&amp; Relational Algebra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Set Operations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)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SQL: Data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Definition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DML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SQL, Authorization, Integrity Constraints, Tables etc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Null Values. J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OINs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Subquery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V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Advanced SQL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with/ views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PL/SQL concepts: Store Procedures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Methods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Activity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40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Methods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Activity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8,10,13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791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resources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Resources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 Workload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Activity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Weekly hrs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Total workload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Literature/References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 CONCEPTS,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Abraham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Silberschatz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Henry F.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Korth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S.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Sudarshan.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SYSTEMS: DESIGN, IMPLEMENTATION, AND MANAGEMENT,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by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Carlos Coronel and Steven Morris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Contact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5B9BD5"/>
                <w:sz w:val="17"/>
                <w:szCs w:val="17"/>
                <w:u w:val="single"/>
              </w:rPr>
            </w:pPr>
          </w:p>
          <w:p>
            <w:pPr>
              <w:pBdr/>
              <w:pStyle w:val="Normal"/>
              <w:spacing w:before="0" w:beforeAutospacing="false" w:after="0" w:afterAutospacing="false" w:line="259" w:lineRule="auto"/>
              <w:ind w:left="0" w:right="0"/>
              <w:jc w:val="left"/>
              <w:rPr>
                <w:rFonts w:ascii="Arial Narrow" w:eastAsia="Arial Narrow" w:hAnsi="Arial Narrow" w:cs="Arial"/>
                <w:sz w:val="16"/>
                <w:szCs w:val="16"/>
              </w:rPr>
            </w:pPr>
            <w:r>
              <w:rPr>
                <w:rFonts w:ascii="Arial Narrow" w:eastAsia="Arial Narrow" w:hAnsi="Arial Narrow" w:cs="Arial"/>
                <w:sz w:val="16"/>
                <w:szCs w:val="16"/>
              </w:rPr>
              <w:t xml:space="preserve">erzen.talla@ubt-uni.net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/>
                <w:sz w:val="16"/>
                <w:szCs w:val="16"/>
              </w:rPr>
            </w:pPr>
            <w:r>
              <w:rPr/>
              <w:fldChar w:fldCharType="begin"/>
            </w:r>
            <w:r>
              <w:rPr/>
              <w:instrText xml:space="preserve">HYPERLINK "mailto:elton.boshnjaku@ubt-uni.net" </w:instrText>
            </w:r>
            <w:r>
              <w:rPr/>
              <w:fldChar w:fldCharType="separate"/>
            </w:r>
            <w:r>
              <w:rPr>
                <w:rStyle w:val="Hyperlink"/>
                <w:rFonts w:ascii="Arial Narrow" w:eastAsia="Arial Narrow" w:hAnsi="Arial Narrow"/>
                <w:sz w:val="16"/>
                <w:szCs w:val="16"/>
              </w:rPr>
              <w:t xml:space="preserve">elton.boshnjaku@ubt-uni.net</w:t>
            </w:r>
            <w:r>
              <w:rPr/>
              <w:fldChar w:fldCharType="end"/>
            </w:r>
            <w:r>
              <w:rPr>
                <w:rFonts w:ascii="Arial Narrow" w:eastAsia="Arial Narrow" w:hAnsi="Arial Narrow"/>
                <w:sz w:val="16"/>
                <w:szCs w:val="16"/>
              </w:rPr>
              <w:instrText xml:space="preserve"> </w:instrTex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 w:cs="Arial"/>
                <w:color w:val="404040"/>
                <w:sz w:val="16"/>
                <w:szCs w:val="16"/>
              </w:rPr>
            </w:pPr>
          </w:p>
        </w:tc>
      </w:tr>
    </w:tbl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864" w:right="1080" w:bottom="864" w:left="108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892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1">
    <w:nsid w:val="11284D34"/>
    <w:lvl w:ilvl="0">
      <w:start w:val="4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2">
    <w:nsid w:val="14A532BF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</w:pPr>
      <w:rPr>
        <w:rFonts w:ascii="Arial" w:eastAsiaTheme="minorHAnsi" w:hAnsi="Arial" w:cs="Arial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3">
    <w:nsid w:val="28487FE6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4">
    <w:nsid w:val="3F76517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5">
    <w:nsid w:val="524575E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6">
    <w:nsid w:val="534956B8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7">
    <w:nsid w:val="58864DC0"/>
    <w:lvl w:ilvl="0">
      <w:start w:val="0"/>
      <w:numFmt w:val="bullet"/>
      <w:suff w:val="tab"/>
      <w:lvlText w:val="•"/>
      <w:pPr>
        <w:pBdr/>
        <w:spacing/>
        <w:ind w:left="720" w:hanging="360"/>
        <w:tabs>
          <w:tab w:val="num" w:pos="720"/>
        </w:tabs>
      </w:pPr>
      <w:rPr>
        <w:rFonts w:ascii="Arial" w:eastAsia="Arial" w:hAnsi="Aria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  <w:tabs>
          <w:tab w:val="num" w:pos="1440"/>
        </w:tabs>
      </w:pPr>
      <w:rPr>
        <w:rFonts w:ascii="Arial" w:eastAsia="Arial" w:hAnsi="Arial"/>
      </w:rPr>
    </w:lvl>
    <w:lvl w:ilvl="2">
      <w:start w:val="0"/>
      <w:numFmt w:val="bullet"/>
      <w:suff w:val="tab"/>
      <w:lvlText w:val="•"/>
      <w:pPr>
        <w:pBdr/>
        <w:spacing/>
        <w:ind w:left="2160" w:hanging="360"/>
        <w:tabs>
          <w:tab w:val="num" w:pos="2160"/>
        </w:tabs>
      </w:pPr>
      <w:rPr>
        <w:rFonts w:ascii="Arial" w:eastAsia="Arial" w:hAnsi="Arial"/>
      </w:rPr>
    </w:lvl>
    <w:lvl w:ilvl="3">
      <w:start w:val="0"/>
      <w:numFmt w:val="bullet"/>
      <w:suff w:val="tab"/>
      <w:lvlText w:val="•"/>
      <w:pPr>
        <w:pBdr/>
        <w:spacing/>
        <w:ind w:left="2880" w:hanging="360"/>
        <w:tabs>
          <w:tab w:val="num" w:pos="2880"/>
        </w:tabs>
      </w:pPr>
      <w:rPr>
        <w:rFonts w:ascii="Arial" w:eastAsia="Arial" w:hAnsi="Arial"/>
      </w:rPr>
    </w:lvl>
    <w:lvl w:ilvl="4">
      <w:start w:val="0"/>
      <w:numFmt w:val="bullet"/>
      <w:suff w:val="tab"/>
      <w:lvlText w:val="•"/>
      <w:pPr>
        <w:pBdr/>
        <w:spacing/>
        <w:ind w:left="3600" w:hanging="360"/>
        <w:tabs>
          <w:tab w:val="num" w:pos="3600"/>
        </w:tabs>
      </w:pPr>
      <w:rPr>
        <w:rFonts w:ascii="Arial" w:eastAsia="Arial" w:hAnsi="Arial"/>
      </w:rPr>
    </w:lvl>
    <w:lvl w:ilvl="5">
      <w:start w:val="0"/>
      <w:numFmt w:val="bullet"/>
      <w:suff w:val="tab"/>
      <w:lvlText w:val="•"/>
      <w:pPr>
        <w:pBdr/>
        <w:spacing/>
        <w:ind w:left="4320" w:hanging="360"/>
        <w:tabs>
          <w:tab w:val="num" w:pos="4320"/>
        </w:tabs>
      </w:pPr>
      <w:rPr>
        <w:rFonts w:ascii="Arial" w:eastAsia="Arial" w:hAnsi="Arial"/>
      </w:rPr>
    </w:lvl>
    <w:lvl w:ilvl="6">
      <w:start w:val="0"/>
      <w:numFmt w:val="bullet"/>
      <w:suff w:val="tab"/>
      <w:lvlText w:val="•"/>
      <w:pPr>
        <w:pBdr/>
        <w:spacing/>
        <w:ind w:left="5040" w:hanging="360"/>
        <w:tabs>
          <w:tab w:val="num" w:pos="5040"/>
        </w:tabs>
      </w:pPr>
      <w:rPr>
        <w:rFonts w:ascii="Arial" w:eastAsia="Arial" w:hAnsi="Arial"/>
      </w:rPr>
    </w:lvl>
    <w:lvl w:ilvl="7">
      <w:start w:val="0"/>
      <w:numFmt w:val="bullet"/>
      <w:suff w:val="tab"/>
      <w:lvlText w:val="•"/>
      <w:pPr>
        <w:pBdr/>
        <w:spacing/>
        <w:ind w:left="5760" w:hanging="360"/>
        <w:tabs>
          <w:tab w:val="num" w:pos="5760"/>
        </w:tabs>
      </w:pPr>
      <w:rPr>
        <w:rFonts w:ascii="Arial" w:eastAsia="Arial" w:hAnsi="Arial"/>
      </w:rPr>
    </w:lvl>
    <w:lvl w:ilvl="8">
      <w:start w:val="0"/>
      <w:numFmt w:val="bullet"/>
      <w:suff w:val="tab"/>
      <w:lvlText w:val="•"/>
      <w:pPr>
        <w:pBdr/>
        <w:spacing/>
        <w:ind w:left="6480" w:hanging="360"/>
        <w:tabs>
          <w:tab w:val="num" w:pos="6480"/>
        </w:tabs>
      </w:pPr>
      <w:rPr>
        <w:rFonts w:ascii="Arial" w:eastAsia="Arial" w:hAnsi="Arial"/>
      </w:rPr>
    </w:lvl>
  </w:abstractNum>
  <w:abstractNum w:abstractNumId="8">
    <w:nsid w:val="7B1B138D"/>
    <w:lvl w:ilvl="0">
      <w:start w:val="0"/>
      <w:numFmt w:val="bullet"/>
      <w:suff w:val="tab"/>
      <w:lvlText w:val="o"/>
      <w:pPr>
        <w:pBdr/>
        <w:spacing/>
        <w:ind w:left="984" w:hanging="360"/>
        <w:tabs>
          <w:tab w:val="num" w:pos="984.0000152587891"/>
        </w:tabs>
      </w:pPr>
      <w:rPr>
        <w:rFonts w:ascii="Courier New" w:eastAsia="Courier New" w:hAnsi="Courier New" w:cs="Courier New"/>
      </w:rPr>
    </w:lvl>
    <w:lvl w:ilvl="1">
      <w:start w:val="0"/>
      <w:numFmt w:val="bullet"/>
      <w:suff w:val="tab"/>
      <w:lvlText w:val=""/>
      <w:pPr>
        <w:pBdr/>
        <w:spacing/>
        <w:ind w:left="1704" w:hanging="360"/>
        <w:tabs>
          <w:tab w:val="num" w:pos="1703.9999389648438"/>
        </w:tabs>
      </w:pPr>
      <w:rPr>
        <w:rFonts w:ascii="Wingdings" w:eastAsia="Wingdings" w:hAnsi="Wingdings"/>
      </w:rPr>
    </w:lvl>
    <w:lvl w:ilvl="2">
      <w:start w:val="0"/>
      <w:numFmt w:val="bullet"/>
      <w:suff w:val="tab"/>
      <w:lvlText w:val="o"/>
      <w:pPr>
        <w:pBdr/>
        <w:spacing/>
        <w:ind w:left="2424" w:hanging="360"/>
        <w:tabs>
          <w:tab w:val="num" w:pos="2423.9999389648438"/>
        </w:tabs>
      </w:pPr>
      <w:rPr>
        <w:rFonts w:ascii="Courier New" w:eastAsia="Courier New" w:hAnsi="Courier New"/>
      </w:rPr>
    </w:lvl>
    <w:lvl w:ilvl="3">
      <w:start w:val="0"/>
      <w:numFmt w:val="bullet"/>
      <w:suff w:val="tab"/>
      <w:lvlText w:val=""/>
      <w:pPr>
        <w:pBdr/>
        <w:spacing/>
        <w:ind w:left="3144" w:hanging="360"/>
        <w:tabs>
          <w:tab w:val="num" w:pos="3143.9999389648438"/>
        </w:tabs>
      </w:pPr>
      <w:rPr>
        <w:rFonts w:ascii="Wingdings" w:eastAsia="Wingdings" w:hAnsi="Wingdings"/>
      </w:rPr>
    </w:lvl>
    <w:lvl w:ilvl="4">
      <w:start w:val="0"/>
      <w:numFmt w:val="bullet"/>
      <w:suff w:val="tab"/>
      <w:lvlText w:val=""/>
      <w:pPr>
        <w:pBdr/>
        <w:spacing/>
        <w:ind w:left="3864" w:hanging="360"/>
        <w:tabs>
          <w:tab w:val="num" w:pos="3863.9999389648438"/>
        </w:tabs>
      </w:pPr>
      <w:rPr>
        <w:rFonts w:ascii="Wingdings" w:eastAsia="Wingdings" w:hAnsi="Wingdings"/>
      </w:rPr>
    </w:lvl>
    <w:lvl w:ilvl="5">
      <w:start w:val="0"/>
      <w:numFmt w:val="bullet"/>
      <w:suff w:val="tab"/>
      <w:lvlText w:val=""/>
      <w:pPr>
        <w:pBdr/>
        <w:spacing/>
        <w:ind w:left="4584" w:hanging="360"/>
        <w:tabs>
          <w:tab w:val="num" w:pos="4583.999938964844"/>
        </w:tabs>
      </w:pPr>
      <w:rPr>
        <w:rFonts w:ascii="Wingdings" w:eastAsia="Wingdings" w:hAnsi="Wingdings"/>
      </w:rPr>
    </w:lvl>
    <w:lvl w:ilvl="6">
      <w:start w:val="0"/>
      <w:numFmt w:val="bullet"/>
      <w:suff w:val="tab"/>
      <w:lvlText w:val=""/>
      <w:pPr>
        <w:pBdr/>
        <w:spacing/>
        <w:ind w:left="5304" w:hanging="360"/>
        <w:tabs>
          <w:tab w:val="num" w:pos="5304.000244140625"/>
        </w:tabs>
      </w:pPr>
      <w:rPr>
        <w:rFonts w:ascii="Wingdings" w:eastAsia="Wingdings" w:hAnsi="Wingdings"/>
      </w:rPr>
    </w:lvl>
    <w:lvl w:ilvl="7">
      <w:start w:val="0"/>
      <w:numFmt w:val="bullet"/>
      <w:suff w:val="tab"/>
      <w:lvlText w:val=""/>
      <w:pPr>
        <w:pBdr/>
        <w:spacing/>
        <w:ind w:left="6024" w:hanging="360"/>
        <w:tabs>
          <w:tab w:val="num" w:pos="6024.000244140625"/>
        </w:tabs>
      </w:pPr>
      <w:rPr>
        <w:rFonts w:ascii="Wingdings" w:eastAsia="Wingdings" w:hAnsi="Wingdings"/>
      </w:rPr>
    </w:lvl>
    <w:lvl w:ilvl="8">
      <w:start w:val="0"/>
      <w:numFmt w:val="bullet"/>
      <w:suff w:val="tab"/>
      <w:lvlText w:val=""/>
      <w:pPr>
        <w:pBdr/>
        <w:spacing/>
        <w:ind w:left="6744" w:hanging="360"/>
        <w:tabs>
          <w:tab w:val="num" w:pos="6744.000244140625"/>
        </w:tabs>
      </w:pPr>
      <w:rPr>
        <w:rFonts w:ascii="Wingdings" w:eastAsia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trackRevisions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table" w:styleId="Table Grid">
    <w:name w:val="Table Grid"/>
    <w:basedOn w:val="Normal Table"/>
    <w:next w:val="Table Grid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Segoe UI" w:eastAsia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eastAsia="Segoe UI" w:hAnsi="Segoe UI" w:cs="Segoe UI"/>
      <w:sz w:val="18"/>
      <w:szCs w:val="18"/>
    </w:rPr>
  </w:style>
  <w:style w:type="paragraph" w:styleId="No Spacing">
    <w:name w:val="No Spacing"/>
    <w:next w:val="No Spacing"/>
    <w:pPr>
      <w:pBdr/>
      <w:spacing w:after="0" w:line="240" w:lineRule="auto"/>
      <w:ind/>
    </w:pPr>
    <w:rPr/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Unresolved Mention">
    <w:name w:val="Unresolved Mention"/>
    <w:basedOn w:val="Default Paragraph Font"/>
    <w:rPr>
      <w:color w:val="605E5C"/>
    </w:rPr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image" Target="media/imagerId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