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jc w:val="center"/>
        <w:rPr>
          <w:rFonts w:ascii="Arial Narrow" w:eastAsia="Arial Narrow" w:hAnsi="Arial Narrow"/>
        </w:rPr>
      </w:pPr>
      <w:ins w:id="0" w:author="Guest user" w:date="2025-03-11T09:46:23.26Z">
        <w:r>
          <w:rPr>
            <w:rFonts w:ascii="Arial Narrow" w:eastAsia="Arial Narrow" w:hAnsi="Arial Narrow"/>
          </w:rPr>
          <w:t xml:space="preserve">111111111111111133333333333222222222222221111111111444444455555</w:t>
        </w:r>
      </w:ins>
      <w:ins w:id="1" w:author="Guest user" w:date="2025-03-11T09:46:23.26Z">
        <w:r>
          <w:rPr>
            <w:rFonts w:ascii="Arial Narrow" w:eastAsia="Arial Narrow" w:hAnsi="Arial Narrow"/>
          </w:rPr>
          <w:t xml:space="preserve">sdadsadasd</w:t>
        </w:r>
      </w:ins>
      <w:r>
        <w:rPr/>
        <w:drawing>
          <wp:inline distT="0" distB="0" distL="0" distR="0">
            <wp:extent cx="800273" cy="681486"/>
            <wp:docPr id="1" descr="UBT%20Baner%20Bardh[1]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 l="0" t="0" r="8597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273" cy="68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rFonts w:ascii="Helvetica" w:eastAsia="Helvetica" w:hAnsi="Helvetica" w:cs="Helvetica"/>
          <w:sz w:val="16"/>
          <w:szCs w:val="16"/>
          <w:ins w:id="2" w:author="Guest user" w:date="2025-03-11T09:46:27.556Z"/>
        </w:rPr>
      </w:pPr>
      <w:r>
        <w:rPr>
          <w:rFonts w:ascii="Helvetica" w:eastAsia="Helvetica" w:hAnsi="Helvetica" w:cs="Helvetica"/>
          <w:sz w:val="16"/>
          <w:szCs w:val="16"/>
        </w:rPr>
        <w:t xml:space="preserve">……………………………………………………………</w:t>
      </w:r>
      <w:ins w:id="3" w:author="Guest user" w:date="2025-03-11T09:46:24.691Z">
        <w:r>
          <w:rPr>
            <w:rFonts w:ascii="Helvetica" w:eastAsia="Helvetica" w:hAnsi="Helvetica" w:cs="Helvetica"/>
            <w:sz w:val="16"/>
            <w:szCs w:val="16"/>
          </w:rPr>
          <w:t xml:space="preserve">dsadasdsad</w:t>
        </w:r>
      </w:ins>
      <w:r>
        <w:rPr>
          <w:rFonts w:ascii="Helvetica" w:eastAsia="Helvetica" w:hAnsi="Helvetica" w:cs="Helvetica"/>
          <w:sz w:val="16"/>
          <w:szCs w:val="16"/>
        </w:rPr>
        <w:t xml:space="preserve">…………………………………</w:t>
      </w:r>
      <w:r>
        <w:rPr>
          <w:rFonts w:ascii="Helvetica" w:eastAsia="Helvetica" w:hAnsi="Helvetica" w:cs="Helvetica"/>
          <w:sz w:val="16"/>
          <w:szCs w:val="16"/>
        </w:rPr>
        <w:t xml:space="preserve">…………………………………</w:t>
      </w:r>
      <w:r>
        <w:rPr>
          <w:rFonts w:ascii="Helvetica" w:eastAsia="Helvetica" w:hAnsi="Helvetica" w:cs="Helvetica"/>
          <w:sz w:val="16"/>
          <w:szCs w:val="16"/>
        </w:rPr>
        <w:t xml:space="preserve">……………………</w:t>
      </w:r>
      <w:ins w:id="4" w:author="Guest user" w:date="2025-03-11T09:46:27.556Z">
        <w:r>
          <w:rPr>
            <w:rFonts w:ascii="Helvetica" w:eastAsia="Helvetica" w:hAnsi="Helvetica" w:cs="Helvetica"/>
            <w:sz w:val="16"/>
            <w:szCs w:val="16"/>
          </w:rPr>
          <w:t xml:space="preserve">d</w:t>
        </w:r>
      </w:ins>
      <w:ins w:id="5" w:author="Guest user" w:date="2025-03-11T09:46:27.556Z">
        <w:r>
          <w:rPr>
            <w:rFonts w:ascii="Helvetica" w:eastAsia="Helvetica" w:hAnsi="Helvetica" w:cs="Helvetica"/>
            <w:sz w:val="16"/>
            <w:szCs w:val="16"/>
          </w:rPr>
          <w:t xml:space="preserve">sadasda</w:t>
        </w:r>
      </w:ins>
    </w:p>
    <w:p>
      <w:pPr>
        <w:pBdr/>
        <w:pStyle w:val="Normal"/>
        <w:spacing/>
        <w:ind/>
        <w:jc w:val="center"/>
        <w:rPr>
          <w:rFonts w:ascii="Helvetica" w:eastAsia="Helvetica" w:hAnsi="Helvetica" w:cs="Helvetica"/>
          <w:sz w:val="16"/>
          <w:szCs w:val="16"/>
        </w:rPr>
      </w:pPr>
      <w:ins w:id="6" w:author="Guest user" w:date="2025-03-11T09:46:27.556Z">
        <w:r>
          <w:rPr>
            <w:rFonts w:ascii="Helvetica" w:eastAsia="Helvetica" w:hAnsi="Helvetica" w:cs="Helvetica"/>
            <w:sz w:val="16"/>
            <w:szCs w:val="16"/>
          </w:rPr>
          <w:t xml:space="preserve">dsadasdada</w:t>
        </w:r>
      </w:ins>
      <w:r>
        <w:rPr>
          <w:rFonts w:ascii="Helvetica" w:eastAsia="Helvetica" w:hAnsi="Helvetica" w:cs="Helvetica"/>
          <w:sz w:val="16"/>
          <w:szCs w:val="16"/>
        </w:rPr>
        <w:t xml:space="preserve">…</w:t>
      </w:r>
    </w:p>
    <w:p>
      <w:pPr>
        <w:pBdr/>
        <w:pStyle w:val="Normal"/>
        <w:spacing/>
        <w:ind/>
        <w:jc w:val="center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 xml:space="preserve">Syllabus</w:t>
      </w:r>
    </w:p>
    <w:p>
      <w:pPr>
        <w:pBdr/>
        <w:pStyle w:val="No Spacing"/>
        <w:spacing/>
        <w:ind/>
        <w:jc w:val="center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 xml:space="preserve">BSc </w:t>
      </w:r>
      <w:r>
        <w:rPr>
          <w:rFonts w:ascii="Tahoma" w:eastAsia="Tahoma" w:hAnsi="Tahoma" w:cs="Tahoma"/>
          <w:b/>
          <w:sz w:val="24"/>
          <w:szCs w:val="24"/>
        </w:rPr>
        <w:t xml:space="preserve">Faculty of Computer Science and Engineering</w:t>
      </w:r>
    </w:p>
    <w:p>
      <w:pPr>
        <w:pBdr/>
        <w:pStyle w:val="Normal"/>
        <w:spacing/>
        <w:ind/>
        <w:jc w:val="center"/>
        <w:rPr>
          <w:rFonts w:ascii="Helvetica" w:eastAsia="Helvetica" w:hAnsi="Helvetica" w:cs="Helvetica"/>
          <w:b/>
          <w:sz w:val="20"/>
          <w:szCs w:val="20"/>
        </w:rPr>
      </w:pPr>
    </w:p>
    <w:tbl>
      <w:tblPr>
        <w:tblStyle w:val="Table Grid"/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dotted" w:color="7F7F7F" w:sz="4" w:space="0"/>
          <w:left w:val="dotted" w:color="7F7F7F" w:sz="4" w:space="0"/>
          <w:bottom w:val="dotted" w:color="7F7F7F" w:sz="4" w:space="0"/>
          <w:right w:val="dotted" w:color="7F7F7F" w:sz="4" w:space="0"/>
          <w:insideH w:val="dotted" w:color="7F7F7F" w:sz="4" w:space="0"/>
          <w:insideV w:val="dotted" w:color="7F7F7F" w:sz="4" w:space="0"/>
        </w:tblBorders>
        <w:shd w:fill="auto" w:color="auto"/>
      </w:tblPr>
      <w:tblGrid>
        <w:gridCol w:w="1964"/>
        <w:gridCol w:w="3550"/>
        <w:gridCol w:w="1332"/>
        <w:gridCol w:w="1426"/>
        <w:gridCol w:w="1792"/>
      </w:tblGrid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single" w:color="7F7F7F" w:sz="4" w:space="0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Subject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nil"/>
              <w:right w:val="single" w:color="7F7F7F" w:sz="4" w:space="0"/>
            </w:tcBorders>
            <w:shd w:fill="auto" w:color="auto" w:val="clear"/>
            <w:vAlign w:val="center"/>
            <w:gridSpan w:val="4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DATABASE SYSTEMS 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F2F2F2" w:color="auto" w:val="clear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Type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F2F2F2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Type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F2F2F2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Semester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F2F2F2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ECTS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F2F2F2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Code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OBLIGATIVE (O)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single" w:color="7F7F7F" w:sz="4" w:space="0"/>
              <w:right w:val="nil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OBLIGATIVE (O)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nil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3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nil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nil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Course Lecturer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single" w:color="7F7F7F" w:sz="4" w:space="0"/>
            </w:tcBorders>
            <w:shd w:fill="auto" w:color="auto" w:val="clear"/>
            <w:vAlign w:val="center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Erzen Talla, MSc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8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single" w:color="7F7F7F" w:sz="4" w:space="0"/>
              <w:bottom w:val="nil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center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193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Course Assistants 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center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Elton BOSHNJAKU,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cand.MSc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Aims and Objectives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This course offers students the study of Database Systems, Defining Requirements for the Database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systems, including Database Design with Entity Relationship-Based Models, Relational Modelling,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and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Using SQL and Relational Algebra.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The student will power with knowledge at modelling databases from conceptual and physical levels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of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design, then be able to develop database schemas that enforce data integrity.   Including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knowledge in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creating and manipulating of SQL operation to enforce those operation of database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schemas. 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Prerequisite(s)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Recommended: concepts of system requirements, knowledge of defining objects but not necess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arily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Learning Outcomes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 Spacing"/>
              <w:spacing/>
              <w:ind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Upon completion of the course, the student should be able to:</w:t>
            </w:r>
          </w:p>
          <w:p>
            <w:pPr>
              <w:pBdr/>
              <w:pStyle w:val="No Spacing"/>
              <w:numPr>
                <w:ilvl w:val="0"/>
                <w:numId w:val="3"/>
              </w:numPr>
              <w:spacing/>
              <w:ind w:left="283" w:hanging="17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Understand and understand the functions offered by Database Management Systems, as well as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the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choice of DBMS for creating real applications. </w:t>
            </w:r>
          </w:p>
          <w:p>
            <w:pPr>
              <w:pBdr/>
              <w:pStyle w:val="No Spacing"/>
              <w:numPr>
                <w:ilvl w:val="0"/>
                <w:numId w:val="3"/>
              </w:numPr>
              <w:spacing/>
              <w:ind w:left="283" w:hanging="17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Knowledge of modelling conceptual and logical level of database design. Use the entity-relationship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model (E-R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&amp; EE-R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) and E-R diagrams</w:t>
            </w:r>
          </w:p>
          <w:p>
            <w:pPr>
              <w:pBdr/>
              <w:pStyle w:val="No Spacing"/>
              <w:numPr>
                <w:ilvl w:val="0"/>
                <w:numId w:val="3"/>
              </w:numPr>
              <w:spacing/>
              <w:ind w:left="283" w:hanging="17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Implement a relational database schema using Structured Query Language (SQL), to create and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manipulate tables, indexes, and views.</w:t>
            </w:r>
          </w:p>
          <w:p>
            <w:pPr>
              <w:pBdr/>
              <w:pStyle w:val="No Spacing"/>
              <w:numPr>
                <w:ilvl w:val="0"/>
                <w:numId w:val="7"/>
              </w:numPr>
              <w:spacing/>
              <w:ind w:left="283" w:hanging="17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Create and use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simple, intermedia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te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 and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complex queries in SQL.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405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nil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12</w:t>
            </w: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Weeks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Course Content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right w:val="single" w:color="7F7F7F" w:sz="4" w:space="0"/>
            </w:tcBorders>
            <w:shd w:fill="F2F2F2" w:color="auto" w:val="clear"/>
            <w:vAlign w:val="top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Course Plan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Unit I: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overview of database system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concepts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Course Presentation / Introduction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of database systems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.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Unit I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I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: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SQL Basics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SQL Basic operation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data types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Implementing Query processing using the Cartesian product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SQL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Aggregation Functions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Unit II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I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: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Relational data models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and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D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atabase Design Concepts</w:t>
            </w:r>
          </w:p>
          <w:p>
            <w:pPr>
              <w:pBdr/>
              <w:pStyle w:val="No Spacing"/>
              <w:spacing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The process of designing and modelling data (ERD)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E-R Diagram, Weak Entities.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EER (Generalization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and Specialization)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Relational Model and Logical Database Design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F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unctional dependencies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and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Normalization of Database Tables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. 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Unit IV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Intermediate SQL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Implementation of Structure Query Language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&amp; Relational Algebra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(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Set Operations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)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SQL: Data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Definition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Language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DML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: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SQL, Authorization, Integrity Constraints, Tables etc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.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Null Values. J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OINs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Relations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Subquery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Unit V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Advanced SQL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with/ views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PL/SQL concepts: Store Procedures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8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single" w:color="7F7F7F" w:sz="4" w:space="0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nil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Teaching/Learning 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Methods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  <w:gridSpan w:val="3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Teaching/Learning Activity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single" w:color="7F7F7F" w:sz="4" w:space="0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Weight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(%)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Lectures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Lectures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40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Seminar</w:t>
            </w:r>
          </w:p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Group Project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Seminar</w:t>
            </w:r>
          </w:p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Group Project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0%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 Exercises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 Exercises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Self Study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Self Study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3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nil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Assessment Methods</w:t>
            </w: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Assessment Activity</w:t>
            </w: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Number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Week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single" w:color="7F7F7F" w:sz="4" w:space="0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Weight 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(%)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8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List Paragraph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4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Group Project (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2-4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students)</w:t>
            </w: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List Paragraph"/>
              <w:numPr>
                <w:ilvl w:val="0"/>
                <w:numId w:val="4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Group Project (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2-4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students)</w:t>
            </w: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8,10,13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4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8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4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Final Exam</w:t>
            </w: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List Paragraph"/>
              <w:numPr>
                <w:ilvl w:val="0"/>
                <w:numId w:val="4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Final Exam</w:t>
            </w: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      3      Assignments </w:t>
            </w: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      3      Assignments </w:t>
            </w: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10%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1791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2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articipation in lectures and exercises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are not mandatory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.</w:t>
            </w:r>
          </w:p>
          <w:p>
            <w:pPr>
              <w:pBdr/>
              <w:pStyle w:val="List Paragraph"/>
              <w:numPr>
                <w:ilvl w:val="0"/>
                <w:numId w:val="2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Retake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students are not required to attend lectures but are required to complete all planned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activities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(parts of the project)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.</w:t>
            </w:r>
          </w:p>
          <w:p>
            <w:pPr>
              <w:pBdr/>
              <w:pStyle w:val="Normal"/>
              <w:spacing w:after="0" w:line="240" w:lineRule="auto"/>
              <w:ind w:left="624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5.1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Retake-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students who do not complete projects will be assessed as follows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:</w:t>
            </w:r>
          </w:p>
          <w:p>
            <w:pPr>
              <w:pBdr/>
              <w:pStyle w:val="Normal"/>
              <w:numPr>
                <w:ilvl w:val="0"/>
                <w:numId w:val="9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7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0-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79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points grade 6 Six</w:t>
            </w:r>
          </w:p>
          <w:p>
            <w:pPr>
              <w:pBdr/>
              <w:pStyle w:val="Normal"/>
              <w:numPr>
                <w:ilvl w:val="0"/>
                <w:numId w:val="9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80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-8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9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points grade 7 Seven</w:t>
            </w:r>
          </w:p>
          <w:p>
            <w:pPr>
              <w:pBdr/>
              <w:pStyle w:val="Normal"/>
              <w:numPr>
                <w:ilvl w:val="0"/>
                <w:numId w:val="9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90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-100 points grade 8 Tete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List Paragraph"/>
              <w:numPr>
                <w:ilvl w:val="0"/>
                <w:numId w:val="2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articipation in lectures and exercises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are not mandatory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.</w:t>
            </w:r>
          </w:p>
          <w:p>
            <w:pPr>
              <w:pBdr/>
              <w:pStyle w:val="List Paragraph"/>
              <w:numPr>
                <w:ilvl w:val="0"/>
                <w:numId w:val="2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Retake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students are not required to attend lectures but are required to complete all planned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activities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(parts of the project)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.</w:t>
            </w:r>
          </w:p>
          <w:p>
            <w:pPr>
              <w:pBdr/>
              <w:pStyle w:val="Normal"/>
              <w:spacing w:after="0" w:line="240" w:lineRule="auto"/>
              <w:ind w:left="624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5.1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Retake-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students who do not complete projects will be assessed as follows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:</w:t>
            </w:r>
          </w:p>
          <w:p>
            <w:pPr>
              <w:pBdr/>
              <w:pStyle w:val="Normal"/>
              <w:numPr>
                <w:ilvl w:val="0"/>
                <w:numId w:val="9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7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0-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79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points grade 6 Six</w:t>
            </w:r>
          </w:p>
          <w:p>
            <w:pPr>
              <w:pBdr/>
              <w:pStyle w:val="Normal"/>
              <w:numPr>
                <w:ilvl w:val="0"/>
                <w:numId w:val="9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80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-8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9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points grade 7 Seven</w:t>
            </w:r>
          </w:p>
          <w:p>
            <w:pPr>
              <w:pBdr/>
              <w:pStyle w:val="Normal"/>
              <w:numPr>
                <w:ilvl w:val="0"/>
                <w:numId w:val="9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90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-100 points grade 8 Tete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nil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Course resources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  <w:gridSpan w:val="3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Resources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single" w:color="7F7F7F" w:sz="4" w:space="0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Number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C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lass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es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C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lass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es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 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 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Moodle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Moodle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Software: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M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icrosoft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SQL Server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Management Studio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,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Software: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M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icrosoft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SQL Server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Management Studio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,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Projector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Projector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nil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ECTS Workload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  <w:gridSpan w:val="2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Activity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Weekly hrs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single" w:color="7F7F7F" w:sz="4" w:space="0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Total workload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Lecture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Lecture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30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Seminars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Seminars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30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Practice in industry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Practice in industry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I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ndependent learning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I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ndependent learning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8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8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Final Exam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single" w:color="7F7F7F" w:sz="4" w:space="0"/>
              <w:right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Final Exam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Literature/References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  <w:p>
            <w:pPr>
              <w:pBdr/>
              <w:pStyle w:val="Normal"/>
              <w:numPr>
                <w:ilvl w:val="0"/>
                <w:numId w:val="8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DATABASE SYSTEM CONCEPTS,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7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  <w:vertAlign w:val="superscript"/>
              </w:rPr>
              <w:t xml:space="preserve">th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ED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, Abraham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Silberschatz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, Henry F.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Korth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, S.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Sudarshan.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DATABASE SYSTEMS: DESIGN, IMPLEMENTATION, AND MANAGEMENT,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13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  <w:vertAlign w:val="superscript"/>
              </w:rPr>
              <w:t xml:space="preserve">th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ED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by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Carlos Coronel and Steven Morris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Contact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5B9BD5"/>
                <w:sz w:val="17"/>
                <w:szCs w:val="17"/>
                <w:u w:val="single"/>
              </w:rPr>
            </w:pPr>
          </w:p>
          <w:p>
            <w:pPr>
              <w:pBdr/>
              <w:pStyle w:val="Normal"/>
              <w:spacing w:before="0" w:beforeAutospacing="false" w:after="0" w:afterAutospacing="false" w:line="259" w:lineRule="auto"/>
              <w:ind w:left="0" w:right="0"/>
              <w:jc w:val="left"/>
              <w:rPr>
                <w:rFonts w:ascii="Arial Narrow" w:eastAsia="Arial Narrow" w:hAnsi="Arial Narrow" w:cs="Arial"/>
                <w:sz w:val="16"/>
                <w:szCs w:val="16"/>
              </w:rPr>
            </w:pPr>
            <w:r>
              <w:rPr>
                <w:rFonts w:ascii="Arial Narrow" w:eastAsia="Arial Narrow" w:hAnsi="Arial Narrow" w:cs="Arial"/>
                <w:sz w:val="16"/>
                <w:szCs w:val="16"/>
              </w:rPr>
              <w:t xml:space="preserve">erzen.talla@ubt-uni.net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 Narrow" w:eastAsia="Arial Narrow" w:hAnsi="Arial Narrow"/>
                <w:sz w:val="16"/>
                <w:szCs w:val="16"/>
              </w:rPr>
            </w:pPr>
            <w:r>
              <w:rPr/>
              <w:fldChar w:fldCharType="begin"/>
            </w:r>
            <w:r>
              <w:rPr/>
              <w:instrText xml:space="preserve">HYPERLINK "mailto:elton.boshnjaku@ubt-uni.net" </w:instrText>
            </w:r>
            <w:r>
              <w:rPr/>
              <w:fldChar w:fldCharType="separate"/>
            </w:r>
            <w:r>
              <w:rPr>
                <w:rStyle w:val="Hyperlink"/>
                <w:rFonts w:ascii="Arial Narrow" w:eastAsia="Arial Narrow" w:hAnsi="Arial Narrow"/>
                <w:sz w:val="16"/>
                <w:szCs w:val="16"/>
              </w:rPr>
              <w:t xml:space="preserve">elton.boshnjaku@ubt-uni.net</w:t>
            </w:r>
            <w:r>
              <w:rPr/>
              <w:fldChar w:fldCharType="end"/>
            </w:r>
            <w:r>
              <w:rPr>
                <w:rFonts w:ascii="Arial Narrow" w:eastAsia="Arial Narrow" w:hAnsi="Arial Narrow"/>
                <w:sz w:val="16"/>
                <w:szCs w:val="16"/>
              </w:rPr>
              <w:instrText xml:space="preserve"> </w:instrTex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 Narrow" w:eastAsia="Arial Narrow" w:hAnsi="Arial Narrow" w:cs="Arial"/>
                <w:color w:val="404040"/>
                <w:sz w:val="16"/>
                <w:szCs w:val="16"/>
              </w:rPr>
            </w:pPr>
          </w:p>
        </w:tc>
      </w:tr>
    </w:tbl>
    <w:p>
      <w:pPr>
        <w:pBdr/>
        <w:pStyle w:val="Normal"/>
        <w:spacing/>
        <w:ind/>
        <w:jc w:val="center"/>
        <w:rPr>
          <w:rFonts w:ascii="Helvetica" w:eastAsia="Helvetica" w:hAnsi="Helvetica" w:cs="Helvetica"/>
          <w:b/>
          <w:sz w:val="20"/>
          <w:szCs w:val="20"/>
        </w:rPr>
      </w:pPr>
    </w:p>
    <w:p>
      <w:pPr>
        <w:pBdr/>
        <w:pStyle w:val="Normal"/>
        <w:spacing/>
        <w:ind/>
        <w:rPr/>
      </w:pPr>
    </w:p>
    <w:sectPr>
      <w:type w:val="nextPage"/>
      <w:pgSz w:w="12240" w:h="15840"/>
      <w:pgMar w:top="864" w:right="1080" w:bottom="864" w:left="108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0892"/>
    <w:lvl w:ilvl="0">
      <w:start w:val="1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1">
    <w:nsid w:val="11284D34"/>
    <w:lvl w:ilvl="0">
      <w:start w:val="4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2">
    <w:nsid w:val="14A532BF"/>
    <w:lvl w:ilvl="0">
      <w:start w:val="0"/>
      <w:numFmt w:val="bullet"/>
      <w:suff w:val="tab"/>
      <w:lvlText w:val=""/>
      <w:pPr>
        <w:pBdr/>
        <w:spacing/>
        <w:ind w:left="720" w:hanging="360"/>
      </w:pPr>
      <w:rPr>
        <w:rFonts w:ascii="Symbol" w:eastAsia="Symbol" w:hAnsi="Symbol"/>
      </w:rPr>
    </w:lvl>
    <w:lvl w:ilvl="1">
      <w:start w:val="0"/>
      <w:numFmt w:val="bullet"/>
      <w:suff w:val="tab"/>
      <w:lvlText w:val="•"/>
      <w:pPr>
        <w:pBdr/>
        <w:spacing/>
        <w:ind w:left="1440" w:hanging="360"/>
      </w:pPr>
      <w:rPr>
        <w:rFonts w:ascii="Arial" w:eastAsiaTheme="minorHAnsi" w:hAnsi="Arial" w:cs="Arial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</w:pPr>
      <w:rPr>
        <w:rFonts w:ascii="Wingdings" w:eastAsia="Wingdings" w:hAnsi="Wingdings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</w:pPr>
      <w:rPr>
        <w:rFonts w:ascii="Symbol" w:eastAsia="Symbol" w:hAnsi="Symbol"/>
      </w:rPr>
    </w:lvl>
    <w:lvl w:ilvl="4">
      <w:start w:val="0"/>
      <w:numFmt w:val="bullet"/>
      <w:suff w:val="tab"/>
      <w:lvlText w:val="o"/>
      <w:pPr>
        <w:pBdr/>
        <w:spacing/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</w:pPr>
      <w:rPr>
        <w:rFonts w:ascii="Wingdings" w:eastAsia="Wingdings" w:hAnsi="Wingdings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</w:pPr>
      <w:rPr>
        <w:rFonts w:ascii="Symbol" w:eastAsia="Symbol" w:hAnsi="Symbol"/>
      </w:rPr>
    </w:lvl>
    <w:lvl w:ilvl="7">
      <w:start w:val="0"/>
      <w:numFmt w:val="bullet"/>
      <w:suff w:val="tab"/>
      <w:lvlText w:val="o"/>
      <w:pPr>
        <w:pBdr/>
        <w:spacing/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</w:pPr>
      <w:rPr>
        <w:rFonts w:ascii="Wingdings" w:eastAsia="Wingdings" w:hAnsi="Wingdings"/>
      </w:rPr>
    </w:lvl>
  </w:abstractNum>
  <w:abstractNum w:abstractNumId="3">
    <w:nsid w:val="28487FE6"/>
    <w:lvl w:ilvl="0">
      <w:start w:val="1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4">
    <w:nsid w:val="3F765174"/>
    <w:lvl w:ilvl="0">
      <w:start w:val="1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5">
    <w:nsid w:val="524575E4"/>
    <w:lvl w:ilvl="0">
      <w:start w:val="1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6">
    <w:nsid w:val="534956B8"/>
    <w:lvl w:ilvl="0">
      <w:start w:val="0"/>
      <w:numFmt w:val="bullet"/>
      <w:suff w:val="tab"/>
      <w:lvlText w:val=""/>
      <w:pPr>
        <w:pBdr/>
        <w:spacing/>
        <w:ind w:left="720" w:hanging="360"/>
      </w:pPr>
      <w:rPr>
        <w:rFonts w:ascii="Symbol" w:eastAsia="Symbol" w:hAnsi="Symbol"/>
      </w:rPr>
    </w:lvl>
    <w:lvl w:ilvl="1">
      <w:start w:val="0"/>
      <w:numFmt w:val="bullet"/>
      <w:suff w:val="tab"/>
      <w:lvlText w:val="o"/>
      <w:pPr>
        <w:pBdr/>
        <w:spacing/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</w:pPr>
      <w:rPr>
        <w:rFonts w:ascii="Wingdings" w:eastAsia="Wingdings" w:hAnsi="Wingdings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</w:pPr>
      <w:rPr>
        <w:rFonts w:ascii="Symbol" w:eastAsia="Symbol" w:hAnsi="Symbol"/>
      </w:rPr>
    </w:lvl>
    <w:lvl w:ilvl="4">
      <w:start w:val="0"/>
      <w:numFmt w:val="bullet"/>
      <w:suff w:val="tab"/>
      <w:lvlText w:val="o"/>
      <w:pPr>
        <w:pBdr/>
        <w:spacing/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</w:pPr>
      <w:rPr>
        <w:rFonts w:ascii="Wingdings" w:eastAsia="Wingdings" w:hAnsi="Wingdings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</w:pPr>
      <w:rPr>
        <w:rFonts w:ascii="Symbol" w:eastAsia="Symbol" w:hAnsi="Symbol"/>
      </w:rPr>
    </w:lvl>
    <w:lvl w:ilvl="7">
      <w:start w:val="0"/>
      <w:numFmt w:val="bullet"/>
      <w:suff w:val="tab"/>
      <w:lvlText w:val="o"/>
      <w:pPr>
        <w:pBdr/>
        <w:spacing/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</w:pPr>
      <w:rPr>
        <w:rFonts w:ascii="Wingdings" w:eastAsia="Wingdings" w:hAnsi="Wingdings"/>
      </w:rPr>
    </w:lvl>
  </w:abstractNum>
  <w:abstractNum w:abstractNumId="7">
    <w:nsid w:val="58864DC0"/>
    <w:lvl w:ilvl="0">
      <w:start w:val="0"/>
      <w:numFmt w:val="bullet"/>
      <w:suff w:val="tab"/>
      <w:lvlText w:val="•"/>
      <w:pPr>
        <w:pBdr/>
        <w:spacing/>
        <w:ind w:left="720" w:hanging="360"/>
        <w:tabs>
          <w:tab w:val="num" w:pos="720"/>
        </w:tabs>
      </w:pPr>
      <w:rPr>
        <w:rFonts w:ascii="Arial" w:eastAsia="Arial" w:hAnsi="Arial"/>
      </w:rPr>
    </w:lvl>
    <w:lvl w:ilvl="1">
      <w:start w:val="0"/>
      <w:numFmt w:val="bullet"/>
      <w:suff w:val="tab"/>
      <w:lvlText w:val="•"/>
      <w:pPr>
        <w:pBdr/>
        <w:spacing/>
        <w:ind w:left="1440" w:hanging="360"/>
        <w:tabs>
          <w:tab w:val="num" w:pos="1440"/>
        </w:tabs>
      </w:pPr>
      <w:rPr>
        <w:rFonts w:ascii="Arial" w:eastAsia="Arial" w:hAnsi="Arial"/>
      </w:rPr>
    </w:lvl>
    <w:lvl w:ilvl="2">
      <w:start w:val="0"/>
      <w:numFmt w:val="bullet"/>
      <w:suff w:val="tab"/>
      <w:lvlText w:val="•"/>
      <w:pPr>
        <w:pBdr/>
        <w:spacing/>
        <w:ind w:left="2160" w:hanging="360"/>
        <w:tabs>
          <w:tab w:val="num" w:pos="2160"/>
        </w:tabs>
      </w:pPr>
      <w:rPr>
        <w:rFonts w:ascii="Arial" w:eastAsia="Arial" w:hAnsi="Arial"/>
      </w:rPr>
    </w:lvl>
    <w:lvl w:ilvl="3">
      <w:start w:val="0"/>
      <w:numFmt w:val="bullet"/>
      <w:suff w:val="tab"/>
      <w:lvlText w:val="•"/>
      <w:pPr>
        <w:pBdr/>
        <w:spacing/>
        <w:ind w:left="2880" w:hanging="360"/>
        <w:tabs>
          <w:tab w:val="num" w:pos="2880"/>
        </w:tabs>
      </w:pPr>
      <w:rPr>
        <w:rFonts w:ascii="Arial" w:eastAsia="Arial" w:hAnsi="Arial"/>
      </w:rPr>
    </w:lvl>
    <w:lvl w:ilvl="4">
      <w:start w:val="0"/>
      <w:numFmt w:val="bullet"/>
      <w:suff w:val="tab"/>
      <w:lvlText w:val="•"/>
      <w:pPr>
        <w:pBdr/>
        <w:spacing/>
        <w:ind w:left="3600" w:hanging="360"/>
        <w:tabs>
          <w:tab w:val="num" w:pos="3600"/>
        </w:tabs>
      </w:pPr>
      <w:rPr>
        <w:rFonts w:ascii="Arial" w:eastAsia="Arial" w:hAnsi="Arial"/>
      </w:rPr>
    </w:lvl>
    <w:lvl w:ilvl="5">
      <w:start w:val="0"/>
      <w:numFmt w:val="bullet"/>
      <w:suff w:val="tab"/>
      <w:lvlText w:val="•"/>
      <w:pPr>
        <w:pBdr/>
        <w:spacing/>
        <w:ind w:left="4320" w:hanging="360"/>
        <w:tabs>
          <w:tab w:val="num" w:pos="4320"/>
        </w:tabs>
      </w:pPr>
      <w:rPr>
        <w:rFonts w:ascii="Arial" w:eastAsia="Arial" w:hAnsi="Arial"/>
      </w:rPr>
    </w:lvl>
    <w:lvl w:ilvl="6">
      <w:start w:val="0"/>
      <w:numFmt w:val="bullet"/>
      <w:suff w:val="tab"/>
      <w:lvlText w:val="•"/>
      <w:pPr>
        <w:pBdr/>
        <w:spacing/>
        <w:ind w:left="5040" w:hanging="360"/>
        <w:tabs>
          <w:tab w:val="num" w:pos="5040"/>
        </w:tabs>
      </w:pPr>
      <w:rPr>
        <w:rFonts w:ascii="Arial" w:eastAsia="Arial" w:hAnsi="Arial"/>
      </w:rPr>
    </w:lvl>
    <w:lvl w:ilvl="7">
      <w:start w:val="0"/>
      <w:numFmt w:val="bullet"/>
      <w:suff w:val="tab"/>
      <w:lvlText w:val="•"/>
      <w:pPr>
        <w:pBdr/>
        <w:spacing/>
        <w:ind w:left="5760" w:hanging="360"/>
        <w:tabs>
          <w:tab w:val="num" w:pos="5760"/>
        </w:tabs>
      </w:pPr>
      <w:rPr>
        <w:rFonts w:ascii="Arial" w:eastAsia="Arial" w:hAnsi="Arial"/>
      </w:rPr>
    </w:lvl>
    <w:lvl w:ilvl="8">
      <w:start w:val="0"/>
      <w:numFmt w:val="bullet"/>
      <w:suff w:val="tab"/>
      <w:lvlText w:val="•"/>
      <w:pPr>
        <w:pBdr/>
        <w:spacing/>
        <w:ind w:left="6480" w:hanging="360"/>
        <w:tabs>
          <w:tab w:val="num" w:pos="6480"/>
        </w:tabs>
      </w:pPr>
      <w:rPr>
        <w:rFonts w:ascii="Arial" w:eastAsia="Arial" w:hAnsi="Arial"/>
      </w:rPr>
    </w:lvl>
  </w:abstractNum>
  <w:abstractNum w:abstractNumId="8">
    <w:nsid w:val="7B1B138D"/>
    <w:lvl w:ilvl="0">
      <w:start w:val="0"/>
      <w:numFmt w:val="bullet"/>
      <w:suff w:val="tab"/>
      <w:lvlText w:val="o"/>
      <w:pPr>
        <w:pBdr/>
        <w:spacing/>
        <w:ind w:left="984" w:hanging="360"/>
        <w:tabs>
          <w:tab w:val="num" w:pos="984.0000152587891"/>
        </w:tabs>
      </w:pPr>
      <w:rPr>
        <w:rFonts w:ascii="Courier New" w:eastAsia="Courier New" w:hAnsi="Courier New" w:cs="Courier New"/>
      </w:rPr>
    </w:lvl>
    <w:lvl w:ilvl="1">
      <w:start w:val="0"/>
      <w:numFmt w:val="bullet"/>
      <w:suff w:val="tab"/>
      <w:lvlText w:val=""/>
      <w:pPr>
        <w:pBdr/>
        <w:spacing/>
        <w:ind w:left="1704" w:hanging="360"/>
        <w:tabs>
          <w:tab w:val="num" w:pos="1703.9999389648438"/>
        </w:tabs>
      </w:pPr>
      <w:rPr>
        <w:rFonts w:ascii="Wingdings" w:eastAsia="Wingdings" w:hAnsi="Wingdings"/>
      </w:rPr>
    </w:lvl>
    <w:lvl w:ilvl="2">
      <w:start w:val="0"/>
      <w:numFmt w:val="bullet"/>
      <w:suff w:val="tab"/>
      <w:lvlText w:val="o"/>
      <w:pPr>
        <w:pBdr/>
        <w:spacing/>
        <w:ind w:left="2424" w:hanging="360"/>
        <w:tabs>
          <w:tab w:val="num" w:pos="2423.9999389648438"/>
        </w:tabs>
      </w:pPr>
      <w:rPr>
        <w:rFonts w:ascii="Courier New" w:eastAsia="Courier New" w:hAnsi="Courier New"/>
      </w:rPr>
    </w:lvl>
    <w:lvl w:ilvl="3">
      <w:start w:val="0"/>
      <w:numFmt w:val="bullet"/>
      <w:suff w:val="tab"/>
      <w:lvlText w:val=""/>
      <w:pPr>
        <w:pBdr/>
        <w:spacing/>
        <w:ind w:left="3144" w:hanging="360"/>
        <w:tabs>
          <w:tab w:val="num" w:pos="3143.9999389648438"/>
        </w:tabs>
      </w:pPr>
      <w:rPr>
        <w:rFonts w:ascii="Wingdings" w:eastAsia="Wingdings" w:hAnsi="Wingdings"/>
      </w:rPr>
    </w:lvl>
    <w:lvl w:ilvl="4">
      <w:start w:val="0"/>
      <w:numFmt w:val="bullet"/>
      <w:suff w:val="tab"/>
      <w:lvlText w:val=""/>
      <w:pPr>
        <w:pBdr/>
        <w:spacing/>
        <w:ind w:left="3864" w:hanging="360"/>
        <w:tabs>
          <w:tab w:val="num" w:pos="3863.9999389648438"/>
        </w:tabs>
      </w:pPr>
      <w:rPr>
        <w:rFonts w:ascii="Wingdings" w:eastAsia="Wingdings" w:hAnsi="Wingdings"/>
      </w:rPr>
    </w:lvl>
    <w:lvl w:ilvl="5">
      <w:start w:val="0"/>
      <w:numFmt w:val="bullet"/>
      <w:suff w:val="tab"/>
      <w:lvlText w:val=""/>
      <w:pPr>
        <w:pBdr/>
        <w:spacing/>
        <w:ind w:left="4584" w:hanging="360"/>
        <w:tabs>
          <w:tab w:val="num" w:pos="4583.999938964844"/>
        </w:tabs>
      </w:pPr>
      <w:rPr>
        <w:rFonts w:ascii="Wingdings" w:eastAsia="Wingdings" w:hAnsi="Wingdings"/>
      </w:rPr>
    </w:lvl>
    <w:lvl w:ilvl="6">
      <w:start w:val="0"/>
      <w:numFmt w:val="bullet"/>
      <w:suff w:val="tab"/>
      <w:lvlText w:val=""/>
      <w:pPr>
        <w:pBdr/>
        <w:spacing/>
        <w:ind w:left="5304" w:hanging="360"/>
        <w:tabs>
          <w:tab w:val="num" w:pos="5304.000244140625"/>
        </w:tabs>
      </w:pPr>
      <w:rPr>
        <w:rFonts w:ascii="Wingdings" w:eastAsia="Wingdings" w:hAnsi="Wingdings"/>
      </w:rPr>
    </w:lvl>
    <w:lvl w:ilvl="7">
      <w:start w:val="0"/>
      <w:numFmt w:val="bullet"/>
      <w:suff w:val="tab"/>
      <w:lvlText w:val=""/>
      <w:pPr>
        <w:pBdr/>
        <w:spacing/>
        <w:ind w:left="6024" w:hanging="360"/>
        <w:tabs>
          <w:tab w:val="num" w:pos="6024.000244140625"/>
        </w:tabs>
      </w:pPr>
      <w:rPr>
        <w:rFonts w:ascii="Wingdings" w:eastAsia="Wingdings" w:hAnsi="Wingdings"/>
      </w:rPr>
    </w:lvl>
    <w:lvl w:ilvl="8">
      <w:start w:val="0"/>
      <w:numFmt w:val="bullet"/>
      <w:suff w:val="tab"/>
      <w:lvlText w:val=""/>
      <w:pPr>
        <w:pBdr/>
        <w:spacing/>
        <w:ind w:left="6744" w:hanging="360"/>
        <w:tabs>
          <w:tab w:val="num" w:pos="6744.000244140625"/>
        </w:tabs>
      </w:pPr>
      <w:rPr>
        <w:rFonts w:ascii="Wingdings" w:eastAsia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trackRevisions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character" w:styleId="Default Paragraph Font">
    <w:name w:val="Default Paragraph Font"/>
    <w:rPr/>
  </w:style>
  <w:style w:type="table" w:styleId="Normal Table">
    <w:name w:val="Normal Table"/>
    <w:next w:val="Normal Table"/>
  </w:style>
  <w:style w:type="table" w:styleId="Table Grid">
    <w:name w:val="Table Grid"/>
    <w:basedOn w:val="Normal Table"/>
    <w:next w:val="Table Grid"/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paragraph" w:styleId="Balloon Text">
    <w:name w:val="Balloon Text"/>
    <w:basedOn w:val="Normal"/>
    <w:next w:val="Balloon Text"/>
    <w:pPr>
      <w:pBdr/>
      <w:spacing w:after="0" w:line="240" w:lineRule="auto"/>
      <w:ind/>
    </w:pPr>
    <w:rPr>
      <w:rFonts w:ascii="Segoe UI" w:eastAsia="Segoe UI" w:hAnsi="Segoe UI" w:cs="Segoe UI"/>
      <w:sz w:val="18"/>
      <w:szCs w:val="18"/>
    </w:rPr>
  </w:style>
  <w:style w:type="character" w:styleId="Balloon Text Char">
    <w:name w:val="Balloon Text Char"/>
    <w:basedOn w:val="Default Paragraph Font"/>
    <w:rPr>
      <w:rFonts w:ascii="Segoe UI" w:eastAsia="Segoe UI" w:hAnsi="Segoe UI" w:cs="Segoe UI"/>
      <w:sz w:val="18"/>
      <w:szCs w:val="18"/>
    </w:rPr>
  </w:style>
  <w:style w:type="paragraph" w:styleId="No Spacing">
    <w:name w:val="No Spacing"/>
    <w:next w:val="No Spacing"/>
    <w:pPr>
      <w:pBdr/>
      <w:spacing w:after="0" w:line="240" w:lineRule="auto"/>
      <w:ind/>
    </w:pPr>
    <w:rPr/>
  </w:style>
  <w:style w:type="character" w:styleId="Hyperlink">
    <w:name w:val="Hyperlink"/>
    <w:basedOn w:val="Default Paragraph Font"/>
    <w:rPr>
      <w:color w:val="0563C1"/>
      <w:u w:val="single"/>
    </w:rPr>
  </w:style>
  <w:style w:type="character" w:styleId="Unresolved Mention">
    <w:name w:val="Unresolved Mention"/>
    <w:basedOn w:val="Default Paragraph Font"/>
    <w:rPr>
      <w:color w:val="605E5C"/>
    </w:rPr>
  </w:style>
  <w:style w:type="paragraph" w:styleId="Heading 1">
    <w:name w:val="Heading 1"/>
    <w:basedOn w:val="Normal"/>
    <w:next w:val="Normal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endnotes" Target="endnotes.xml" /><Relationship Id="rId5" Type="http://schemas.openxmlformats.org/officeDocument/2006/relationships/footnotes" Target="footnotes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1" Type="http://schemas.openxmlformats.org/officeDocument/2006/relationships/image" Target="media/imagerId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