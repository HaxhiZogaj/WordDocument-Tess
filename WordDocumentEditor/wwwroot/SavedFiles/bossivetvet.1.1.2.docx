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rFonts w:ascii="Arial Narrow" w:eastAsia="Arial Narrow" w:hAnsi="Arial Narrow"/>
        </w:rPr>
      </w:pPr>
      <w:ins w:id="0" w:author="Guest user" w:date="2025-03-11T09:46:23.26Z">
        <w:r>
          <w:rPr>
            <w:rFonts w:ascii="Arial Narrow" w:eastAsia="Arial Narrow" w:hAnsi="Arial Narrow"/>
          </w:rPr>
          <w:t xml:space="preserve">1111111111</w:t>
        </w:r>
      </w:ins>
      <w:ins w:id="1" w:author="Guest user" w:date="2025-03-11T09:46:23.26Z">
        <w:r>
          <w:rPr>
            <w:rFonts w:ascii="Arial Narrow" w:eastAsia="Arial Narrow" w:hAnsi="Arial Narrow"/>
          </w:rPr>
          <w:t xml:space="preserve">xxxxxx</w:t>
        </w:r>
      </w:ins>
      <w:ins w:id="2" w:author="Guest user" w:date="2025-03-11T09:46:23.26Z">
        <w:r>
          <w:rPr>
            <w:rFonts w:ascii="Arial Narrow" w:eastAsia="Arial Narrow" w:hAnsi="Arial Narrow"/>
          </w:rPr>
          <w:t xml:space="preserve">11111133333333333222222222222221111111111444444455555</w:t>
        </w:r>
      </w:ins>
      <w:ins w:id="3" w:author="Guest user" w:date="2025-03-11T09:46:23.26Z">
        <w:r>
          <w:rPr>
            <w:rFonts w:ascii="Arial Narrow" w:eastAsia="Arial Narrow" w:hAnsi="Arial Narrow"/>
          </w:rPr>
          <w:t xml:space="preserve">sdadsadasd</w:t>
        </w:r>
      </w:ins>
      <w:r>
        <w:rPr/>
        <w:drawing>
          <wp:inline distT="0" distB="0" distL="0" distR="0">
            <wp:extent cx="800273" cy="681486"/>
            <wp:docPr id="1" descr="UBT%20Baner%20Bardh[1]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 l="0" t="0" r="8597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73" cy="6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sz w:val="16"/>
          <w:szCs w:val="16"/>
          <w:ins w:id="4" w:author="Guest user" w:date="2025-03-11T09:46:27.556Z"/>
        </w:rPr>
      </w:pPr>
      <w:r>
        <w:rPr>
          <w:rFonts w:ascii="Helvetica" w:eastAsia="Helvetica" w:hAnsi="Helvetica" w:cs="Helvetica"/>
          <w:sz w:val="16"/>
          <w:szCs w:val="16"/>
        </w:rPr>
        <w:t xml:space="preserve">……………………………………………………………</w:t>
      </w:r>
      <w:ins w:id="5" w:author="Guest user" w:date="2025-03-11T09:46:24.691Z">
        <w:r>
          <w:rPr>
            <w:rFonts w:ascii="Helvetica" w:eastAsia="Helvetica" w:hAnsi="Helvetica" w:cs="Helvetica"/>
            <w:sz w:val="16"/>
            <w:szCs w:val="16"/>
          </w:rPr>
          <w:t xml:space="preserve">dsadasdsad</w:t>
        </w:r>
      </w:ins>
      <w:r>
        <w:rPr>
          <w:rFonts w:ascii="Helvetica" w:eastAsia="Helvetica" w:hAnsi="Helvetica" w:cs="Helvetica"/>
          <w:sz w:val="16"/>
          <w:szCs w:val="16"/>
        </w:rPr>
        <w:t xml:space="preserve">…………………………………</w:t>
      </w:r>
      <w:r>
        <w:rPr>
          <w:rFonts w:ascii="Helvetica" w:eastAsia="Helvetica" w:hAnsi="Helvetica" w:cs="Helvetica"/>
          <w:sz w:val="16"/>
          <w:szCs w:val="16"/>
        </w:rPr>
        <w:t xml:space="preserve">…………………………………</w:t>
      </w:r>
      <w:r>
        <w:rPr>
          <w:rFonts w:ascii="Helvetica" w:eastAsia="Helvetica" w:hAnsi="Helvetica" w:cs="Helvetica"/>
          <w:sz w:val="16"/>
          <w:szCs w:val="16"/>
        </w:rPr>
        <w:t xml:space="preserve">……………………</w:t>
      </w:r>
      <w:ins w:id="6" w:author="Guest user" w:date="2025-03-11T09:46:27.556Z">
        <w:r>
          <w:rPr>
            <w:rFonts w:ascii="Helvetica" w:eastAsia="Helvetica" w:hAnsi="Helvetica" w:cs="Helvetica"/>
            <w:sz w:val="16"/>
            <w:szCs w:val="16"/>
          </w:rPr>
          <w:t xml:space="preserve">d</w:t>
        </w:r>
      </w:ins>
      <w:ins w:id="7" w:author="Guest user" w:date="2025-03-11T09:46:27.556Z">
        <w:r>
          <w:rPr>
            <w:rFonts w:ascii="Helvetica" w:eastAsia="Helvetica" w:hAnsi="Helvetica" w:cs="Helvetica"/>
            <w:sz w:val="16"/>
            <w:szCs w:val="16"/>
          </w:rPr>
          <w:t xml:space="preserve">sadasda</w:t>
        </w:r>
      </w:ins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sz w:val="16"/>
          <w:szCs w:val="16"/>
        </w:rPr>
      </w:pPr>
      <w:ins w:id="8" w:author="Guest user" w:date="2025-03-11T09:46:27.556Z">
        <w:r>
          <w:rPr>
            <w:rFonts w:ascii="Helvetica" w:eastAsia="Helvetica" w:hAnsi="Helvetica" w:cs="Helvetica"/>
            <w:sz w:val="16"/>
            <w:szCs w:val="16"/>
          </w:rPr>
          <w:t xml:space="preserve">dsadasdada</w:t>
        </w:r>
      </w:ins>
      <w:r>
        <w:rPr>
          <w:rFonts w:ascii="Helvetica" w:eastAsia="Helvetica" w:hAnsi="Helvetica" w:cs="Helvetica"/>
          <w:sz w:val="16"/>
          <w:szCs w:val="16"/>
        </w:rPr>
        <w:t xml:space="preserve">…</w:t>
      </w:r>
    </w:p>
    <w:p>
      <w:pPr>
        <w:pBdr/>
        <w:pStyle w:val="Normal"/>
        <w:spacing/>
        <w:ind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Syllabus</w:t>
      </w:r>
    </w:p>
    <w:p>
      <w:pPr>
        <w:pBdr/>
        <w:pStyle w:val="No Spacing"/>
        <w:spacing/>
        <w:ind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BSc </w:t>
      </w:r>
      <w:r>
        <w:rPr>
          <w:rFonts w:ascii="Tahoma" w:eastAsia="Tahoma" w:hAnsi="Tahoma" w:cs="Tahoma"/>
          <w:b/>
          <w:sz w:val="24"/>
          <w:szCs w:val="24"/>
        </w:rPr>
        <w:t xml:space="preserve">Faculty of Computer Science and Engineering</w:t>
      </w:r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b/>
          <w:sz w:val="20"/>
          <w:szCs w:val="20"/>
        </w:rPr>
      </w:pPr>
    </w:p>
    <w:tbl>
      <w:tblPr>
        <w:tblStyle w:val="Table Grid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dotted" w:color="7F7F7F" w:sz="4" w:space="0"/>
          <w:left w:val="dotted" w:color="7F7F7F" w:sz="4" w:space="0"/>
          <w:bottom w:val="dotted" w:color="7F7F7F" w:sz="4" w:space="0"/>
          <w:right w:val="dotted" w:color="7F7F7F" w:sz="4" w:space="0"/>
          <w:insideH w:val="dotted" w:color="7F7F7F" w:sz="4" w:space="0"/>
          <w:insideV w:val="dotted" w:color="7F7F7F" w:sz="4" w:space="0"/>
        </w:tblBorders>
        <w:shd w:fill="auto" w:color="auto"/>
      </w:tblPr>
      <w:tblGrid>
        <w:gridCol w:w="1964"/>
        <w:gridCol w:w="3550"/>
        <w:gridCol w:w="1332"/>
        <w:gridCol w:w="1426"/>
        <w:gridCol w:w="1792"/>
      </w:tblGrid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single" w:color="7F7F7F" w:sz="4" w:space="0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Subject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DATABASE SYSTEMS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F2F2F2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Type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Type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Semester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ECTS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Code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OBLIGATIVE (O)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OBLIGATIVE (O)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nil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Lecturer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Erzen Talla, MSc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single" w:color="7F7F7F" w:sz="4" w:space="0"/>
              <w:bottom w:val="nil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193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Assistants 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Elton BOSHNJAKU,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cand.MSc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Aims and Objectives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This course offers students the study of Database Systems, Defining Requirements for the Database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systems, including Database Design with Entity Relationship-Based Models, Relational Modelling,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and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Using SQL and Relational Algebra.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The student will power with knowledge at modelling databases from conceptual and physical levels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of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design, then be able to develop database schemas that enforce data integrity.   Including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knowledge in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creating and manipulating of SQL operation to enforce those operation of database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schemas. 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Prerequisite(s)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Recommended: concepts of system requirements, knowledge of defining objects but not necess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arily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Learning Outcomes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 Spacing"/>
              <w:spacing/>
              <w:ind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Upon completion of the course, the student should be able to: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Understand and understand the functions offered by Database Management Systems, as well as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the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choice of DBMS for creating real applications. 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Knowledge of modelling conceptual and logical level of database design. Use the entity-relationship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model (E-R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&amp; EE-R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) and E-R diagrams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Implement a relational database schema using Structured Query Language (SQL), to create and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manipulate tables, indexes, and views.</w:t>
            </w:r>
          </w:p>
          <w:p>
            <w:pPr>
              <w:pBdr/>
              <w:pStyle w:val="No Spacing"/>
              <w:numPr>
                <w:ilvl w:val="0"/>
                <w:numId w:val="7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Create and use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simple, intermedia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te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and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complex queries in SQL.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405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12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Weeks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Content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right w:val="single" w:color="7F7F7F" w:sz="4" w:space="0"/>
            </w:tcBorders>
            <w:shd w:fill="F2F2F2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Plan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overview of database system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concepts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Course Presentation / Introduction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of database systems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SQL Basics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 Basic operation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data types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Implementing Query processing using the Cartesian product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Aggregation Functions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Relational data models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and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D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atabase Design Concepts</w:t>
            </w:r>
          </w:p>
          <w:p>
            <w:pPr>
              <w:pBdr/>
              <w:pStyle w:val="No Spacing"/>
              <w:spacing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The process of designing and modelling data (ERD)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E-R Diagram, Weak Entities.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EER (Generalization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and Specialization)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Relational Model and Logical Database Design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F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unctional dependencies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and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Normalization of Database Tables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IV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Intermediate SQL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Implementation of Structure Query Language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&amp; Relational Algebra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Set Operations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)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SQL: Data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Definition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Language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DML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SQL, Authorization, Integrity Constraints, Tables etc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Null Values. J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OINs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Relations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Subquery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V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Advanced SQL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with/ views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PL/SQL concepts: Store Procedures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Teaching/Learning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Methods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Teaching/Learning Activity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Weight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(%)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40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</w:t>
            </w:r>
          </w:p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</w:t>
            </w:r>
          </w:p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Exercises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Exercises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Self Study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Self Study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Assessment Methods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Assessment Activity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Number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Week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Weight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(%)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 (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2-4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students)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 (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2-4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students)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8,10,13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      3      Assignments 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      3      Assignments 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1791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articipation in lectures and exercises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are not mandatory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Retake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are not required to attend lectures but are required to complete all planned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activities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(parts of the project)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 w:left="624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5.1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Retake-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who do not complete projects will be assessed as follows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6 Six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7 Seven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-100 points grade 8 Tete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articipation in lectures and exercises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are not mandatory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Retake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are not required to attend lectures but are required to complete all planned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activities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(parts of the project)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 w:left="624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5.1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Retake-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who do not complete projects will be assessed as follows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6 Six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7 Seven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-100 points grade 8 Tete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resources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Resources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Number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lass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lass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Moodle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Moodle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Software: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icrosoft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SQL Server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Management Studio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Software: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icrosoft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SQL Server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Management Studio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Projector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Projector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ECTS Workload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Activity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Weekly hrs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Total workload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30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Seminars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Seminars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30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Practice in industry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Practice in industry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ndependent learning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ndependent learning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Literature/References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  <w:p>
            <w:pPr>
              <w:pBdr/>
              <w:pStyle w:val="Normal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DATABASE SYSTEM CONCEPTS,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  <w:vertAlign w:val="superscript"/>
              </w:rPr>
              <w:t xml:space="preserve">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ED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Abraham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Silberschatz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Henry F.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Korth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S.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Sudarshan.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DATABASE SYSTEMS: DESIGN, IMPLEMENTATION, AND MANAGEMENT,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13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  <w:vertAlign w:val="superscript"/>
              </w:rPr>
              <w:t xml:space="preserve">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ED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by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Carlos Coronel and Steven Morris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Contact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5B9BD5"/>
                <w:sz w:val="17"/>
                <w:szCs w:val="17"/>
                <w:u w:val="single"/>
              </w:rPr>
            </w:pPr>
          </w:p>
          <w:p>
            <w:pPr>
              <w:pBdr/>
              <w:pStyle w:val="Normal"/>
              <w:spacing w:before="0" w:beforeAutospacing="false" w:after="0" w:afterAutospacing="false" w:line="259" w:lineRule="auto"/>
              <w:ind w:left="0" w:right="0"/>
              <w:jc w:val="left"/>
              <w:rPr>
                <w:rFonts w:ascii="Arial Narrow" w:eastAsia="Arial Narrow" w:hAnsi="Arial Narrow" w:cs="Arial"/>
                <w:sz w:val="16"/>
                <w:szCs w:val="16"/>
              </w:rPr>
            </w:pPr>
            <w:r>
              <w:rPr>
                <w:rFonts w:ascii="Arial Narrow" w:eastAsia="Arial Narrow" w:hAnsi="Arial Narrow" w:cs="Arial"/>
                <w:sz w:val="16"/>
                <w:szCs w:val="16"/>
              </w:rPr>
              <w:t xml:space="preserve">erzen.talla@ubt-uni.net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 Narrow" w:eastAsia="Arial Narrow" w:hAnsi="Arial Narrow"/>
                <w:sz w:val="16"/>
                <w:szCs w:val="16"/>
              </w:rPr>
            </w:pPr>
            <w:r>
              <w:rPr/>
              <w:fldChar w:fldCharType="begin"/>
            </w:r>
            <w:r>
              <w:rPr/>
              <w:instrText xml:space="preserve">HYPERLINK "mailto:elton.boshnjaku@ubt-uni.net" </w:instrText>
            </w:r>
            <w:r>
              <w:rPr/>
              <w:fldChar w:fldCharType="separate"/>
            </w:r>
            <w:r>
              <w:rPr>
                <w:rStyle w:val="Hyperlink"/>
                <w:rFonts w:ascii="Arial Narrow" w:eastAsia="Arial Narrow" w:hAnsi="Arial Narrow"/>
                <w:sz w:val="16"/>
                <w:szCs w:val="16"/>
              </w:rPr>
              <w:t xml:space="preserve">elton.boshnjaku@ubt-uni.net</w:t>
            </w:r>
            <w:r>
              <w:rPr/>
              <w:fldChar w:fldCharType="end"/>
            </w:r>
            <w:r>
              <w:rPr>
                <w:rFonts w:ascii="Arial Narrow" w:eastAsia="Arial Narrow" w:hAnsi="Arial Narrow"/>
                <w:sz w:val="16"/>
                <w:szCs w:val="16"/>
              </w:rPr>
              <w:instrText xml:space="preserve"> </w:instrTex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 Narrow" w:eastAsia="Arial Narrow" w:hAnsi="Arial Narrow" w:cs="Arial"/>
                <w:color w:val="404040"/>
                <w:sz w:val="16"/>
                <w:szCs w:val="16"/>
              </w:rPr>
            </w:pPr>
          </w:p>
        </w:tc>
      </w:tr>
    </w:tbl>
    <w:p>
      <w:pPr>
        <w:pBdr/>
        <w:pStyle w:val="Normal"/>
        <w:spacing/>
        <w:ind/>
        <w:jc w:val="center"/>
        <w:rPr>
          <w:rFonts w:ascii="Helvetica" w:eastAsia="Helvetica" w:hAnsi="Helvetica" w:cs="Helvetica"/>
          <w:b/>
          <w:sz w:val="20"/>
          <w:szCs w:val="20"/>
        </w:rPr>
      </w:pP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864" w:right="1080" w:bottom="864" w:left="108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0892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1">
    <w:nsid w:val="11284D34"/>
    <w:lvl w:ilvl="0">
      <w:start w:val="4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2">
    <w:nsid w:val="14A532BF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•"/>
      <w:pPr>
        <w:pBdr/>
        <w:spacing/>
        <w:ind w:left="1440" w:hanging="360"/>
      </w:pPr>
      <w:rPr>
        <w:rFonts w:ascii="Arial" w:eastAsiaTheme="minorHAnsi" w:hAnsi="Arial" w:cs="Arial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3">
    <w:nsid w:val="28487FE6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4">
    <w:nsid w:val="3F765174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5">
    <w:nsid w:val="524575E4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6">
    <w:nsid w:val="534956B8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7">
    <w:nsid w:val="58864DC0"/>
    <w:lvl w:ilvl="0">
      <w:start w:val="0"/>
      <w:numFmt w:val="bullet"/>
      <w:suff w:val="tab"/>
      <w:lvlText w:val="•"/>
      <w:pPr>
        <w:pBdr/>
        <w:spacing/>
        <w:ind w:left="720" w:hanging="360"/>
        <w:tabs>
          <w:tab w:val="num" w:pos="720"/>
        </w:tabs>
      </w:pPr>
      <w:rPr>
        <w:rFonts w:ascii="Arial" w:eastAsia="Arial" w:hAnsi="Arial"/>
      </w:rPr>
    </w:lvl>
    <w:lvl w:ilvl="1">
      <w:start w:val="0"/>
      <w:numFmt w:val="bullet"/>
      <w:suff w:val="tab"/>
      <w:lvlText w:val="•"/>
      <w:pPr>
        <w:pBdr/>
        <w:spacing/>
        <w:ind w:left="1440" w:hanging="360"/>
        <w:tabs>
          <w:tab w:val="num" w:pos="1440"/>
        </w:tabs>
      </w:pPr>
      <w:rPr>
        <w:rFonts w:ascii="Arial" w:eastAsia="Arial" w:hAnsi="Arial"/>
      </w:rPr>
    </w:lvl>
    <w:lvl w:ilvl="2">
      <w:start w:val="0"/>
      <w:numFmt w:val="bullet"/>
      <w:suff w:val="tab"/>
      <w:lvlText w:val="•"/>
      <w:pPr>
        <w:pBdr/>
        <w:spacing/>
        <w:ind w:left="2160" w:hanging="360"/>
        <w:tabs>
          <w:tab w:val="num" w:pos="2160"/>
        </w:tabs>
      </w:pPr>
      <w:rPr>
        <w:rFonts w:ascii="Arial" w:eastAsia="Arial" w:hAnsi="Arial"/>
      </w:rPr>
    </w:lvl>
    <w:lvl w:ilvl="3">
      <w:start w:val="0"/>
      <w:numFmt w:val="bullet"/>
      <w:suff w:val="tab"/>
      <w:lvlText w:val="•"/>
      <w:pPr>
        <w:pBdr/>
        <w:spacing/>
        <w:ind w:left="2880" w:hanging="360"/>
        <w:tabs>
          <w:tab w:val="num" w:pos="2880"/>
        </w:tabs>
      </w:pPr>
      <w:rPr>
        <w:rFonts w:ascii="Arial" w:eastAsia="Arial" w:hAnsi="Arial"/>
      </w:rPr>
    </w:lvl>
    <w:lvl w:ilvl="4">
      <w:start w:val="0"/>
      <w:numFmt w:val="bullet"/>
      <w:suff w:val="tab"/>
      <w:lvlText w:val="•"/>
      <w:pPr>
        <w:pBdr/>
        <w:spacing/>
        <w:ind w:left="3600" w:hanging="360"/>
        <w:tabs>
          <w:tab w:val="num" w:pos="3600"/>
        </w:tabs>
      </w:pPr>
      <w:rPr>
        <w:rFonts w:ascii="Arial" w:eastAsia="Arial" w:hAnsi="Arial"/>
      </w:rPr>
    </w:lvl>
    <w:lvl w:ilvl="5">
      <w:start w:val="0"/>
      <w:numFmt w:val="bullet"/>
      <w:suff w:val="tab"/>
      <w:lvlText w:val="•"/>
      <w:pPr>
        <w:pBdr/>
        <w:spacing/>
        <w:ind w:left="4320" w:hanging="360"/>
        <w:tabs>
          <w:tab w:val="num" w:pos="4320"/>
        </w:tabs>
      </w:pPr>
      <w:rPr>
        <w:rFonts w:ascii="Arial" w:eastAsia="Arial" w:hAnsi="Arial"/>
      </w:rPr>
    </w:lvl>
    <w:lvl w:ilvl="6">
      <w:start w:val="0"/>
      <w:numFmt w:val="bullet"/>
      <w:suff w:val="tab"/>
      <w:lvlText w:val="•"/>
      <w:pPr>
        <w:pBdr/>
        <w:spacing/>
        <w:ind w:left="5040" w:hanging="360"/>
        <w:tabs>
          <w:tab w:val="num" w:pos="5040"/>
        </w:tabs>
      </w:pPr>
      <w:rPr>
        <w:rFonts w:ascii="Arial" w:eastAsia="Arial" w:hAnsi="Arial"/>
      </w:rPr>
    </w:lvl>
    <w:lvl w:ilvl="7">
      <w:start w:val="0"/>
      <w:numFmt w:val="bullet"/>
      <w:suff w:val="tab"/>
      <w:lvlText w:val="•"/>
      <w:pPr>
        <w:pBdr/>
        <w:spacing/>
        <w:ind w:left="5760" w:hanging="360"/>
        <w:tabs>
          <w:tab w:val="num" w:pos="5760"/>
        </w:tabs>
      </w:pPr>
      <w:rPr>
        <w:rFonts w:ascii="Arial" w:eastAsia="Arial" w:hAnsi="Arial"/>
      </w:rPr>
    </w:lvl>
    <w:lvl w:ilvl="8">
      <w:start w:val="0"/>
      <w:numFmt w:val="bullet"/>
      <w:suff w:val="tab"/>
      <w:lvlText w:val="•"/>
      <w:pPr>
        <w:pBdr/>
        <w:spacing/>
        <w:ind w:left="6480" w:hanging="360"/>
        <w:tabs>
          <w:tab w:val="num" w:pos="6480"/>
        </w:tabs>
      </w:pPr>
      <w:rPr>
        <w:rFonts w:ascii="Arial" w:eastAsia="Arial" w:hAnsi="Arial"/>
      </w:rPr>
    </w:lvl>
  </w:abstractNum>
  <w:abstractNum w:abstractNumId="8">
    <w:nsid w:val="7B1B138D"/>
    <w:lvl w:ilvl="0">
      <w:start w:val="0"/>
      <w:numFmt w:val="bullet"/>
      <w:suff w:val="tab"/>
      <w:lvlText w:val="o"/>
      <w:pPr>
        <w:pBdr/>
        <w:spacing/>
        <w:ind w:left="984" w:hanging="360"/>
        <w:tabs>
          <w:tab w:val="num" w:pos="984.0000152587891"/>
        </w:tabs>
      </w:pPr>
      <w:rPr>
        <w:rFonts w:ascii="Courier New" w:eastAsia="Courier New" w:hAnsi="Courier New" w:cs="Courier New"/>
      </w:rPr>
    </w:lvl>
    <w:lvl w:ilvl="1">
      <w:start w:val="0"/>
      <w:numFmt w:val="bullet"/>
      <w:suff w:val="tab"/>
      <w:lvlText w:val=""/>
      <w:pPr>
        <w:pBdr/>
        <w:spacing/>
        <w:ind w:left="1704" w:hanging="360"/>
        <w:tabs>
          <w:tab w:val="num" w:pos="1703.9999389648438"/>
        </w:tabs>
      </w:pPr>
      <w:rPr>
        <w:rFonts w:ascii="Wingdings" w:eastAsia="Wingdings" w:hAnsi="Wingdings"/>
      </w:rPr>
    </w:lvl>
    <w:lvl w:ilvl="2">
      <w:start w:val="0"/>
      <w:numFmt w:val="bullet"/>
      <w:suff w:val="tab"/>
      <w:lvlText w:val="o"/>
      <w:pPr>
        <w:pBdr/>
        <w:spacing/>
        <w:ind w:left="2424" w:hanging="360"/>
        <w:tabs>
          <w:tab w:val="num" w:pos="2423.9999389648438"/>
        </w:tabs>
      </w:pPr>
      <w:rPr>
        <w:rFonts w:ascii="Courier New" w:eastAsia="Courier New" w:hAnsi="Courier New"/>
      </w:rPr>
    </w:lvl>
    <w:lvl w:ilvl="3">
      <w:start w:val="0"/>
      <w:numFmt w:val="bullet"/>
      <w:suff w:val="tab"/>
      <w:lvlText w:val=""/>
      <w:pPr>
        <w:pBdr/>
        <w:spacing/>
        <w:ind w:left="3144" w:hanging="360"/>
        <w:tabs>
          <w:tab w:val="num" w:pos="3143.9999389648438"/>
        </w:tabs>
      </w:pPr>
      <w:rPr>
        <w:rFonts w:ascii="Wingdings" w:eastAsia="Wingdings" w:hAnsi="Wingdings"/>
      </w:rPr>
    </w:lvl>
    <w:lvl w:ilvl="4">
      <w:start w:val="0"/>
      <w:numFmt w:val="bullet"/>
      <w:suff w:val="tab"/>
      <w:lvlText w:val=""/>
      <w:pPr>
        <w:pBdr/>
        <w:spacing/>
        <w:ind w:left="3864" w:hanging="360"/>
        <w:tabs>
          <w:tab w:val="num" w:pos="3863.9999389648438"/>
        </w:tabs>
      </w:pPr>
      <w:rPr>
        <w:rFonts w:ascii="Wingdings" w:eastAsia="Wingdings" w:hAnsi="Wingdings"/>
      </w:rPr>
    </w:lvl>
    <w:lvl w:ilvl="5">
      <w:start w:val="0"/>
      <w:numFmt w:val="bullet"/>
      <w:suff w:val="tab"/>
      <w:lvlText w:val=""/>
      <w:pPr>
        <w:pBdr/>
        <w:spacing/>
        <w:ind w:left="4584" w:hanging="360"/>
        <w:tabs>
          <w:tab w:val="num" w:pos="4583.999938964844"/>
        </w:tabs>
      </w:pPr>
      <w:rPr>
        <w:rFonts w:ascii="Wingdings" w:eastAsia="Wingdings" w:hAnsi="Wingdings"/>
      </w:rPr>
    </w:lvl>
    <w:lvl w:ilvl="6">
      <w:start w:val="0"/>
      <w:numFmt w:val="bullet"/>
      <w:suff w:val="tab"/>
      <w:lvlText w:val=""/>
      <w:pPr>
        <w:pBdr/>
        <w:spacing/>
        <w:ind w:left="5304" w:hanging="360"/>
        <w:tabs>
          <w:tab w:val="num" w:pos="5304.000244140625"/>
        </w:tabs>
      </w:pPr>
      <w:rPr>
        <w:rFonts w:ascii="Wingdings" w:eastAsia="Wingdings" w:hAnsi="Wingdings"/>
      </w:rPr>
    </w:lvl>
    <w:lvl w:ilvl="7">
      <w:start w:val="0"/>
      <w:numFmt w:val="bullet"/>
      <w:suff w:val="tab"/>
      <w:lvlText w:val=""/>
      <w:pPr>
        <w:pBdr/>
        <w:spacing/>
        <w:ind w:left="6024" w:hanging="360"/>
        <w:tabs>
          <w:tab w:val="num" w:pos="6024.000244140625"/>
        </w:tabs>
      </w:pPr>
      <w:rPr>
        <w:rFonts w:ascii="Wingdings" w:eastAsia="Wingdings" w:hAnsi="Wingdings"/>
      </w:rPr>
    </w:lvl>
    <w:lvl w:ilvl="8">
      <w:start w:val="0"/>
      <w:numFmt w:val="bullet"/>
      <w:suff w:val="tab"/>
      <w:lvlText w:val=""/>
      <w:pPr>
        <w:pBdr/>
        <w:spacing/>
        <w:ind w:left="6744" w:hanging="360"/>
        <w:tabs>
          <w:tab w:val="num" w:pos="6744.000244140625"/>
        </w:tabs>
      </w:pPr>
      <w:rPr>
        <w:rFonts w:ascii="Wingdings" w:eastAsia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trackRevisions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table" w:styleId="Table Grid">
    <w:name w:val="Table Grid"/>
    <w:basedOn w:val="Normal Table"/>
    <w:next w:val="Table Grid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paragraph" w:styleId="Balloon Text">
    <w:name w:val="Balloon Text"/>
    <w:basedOn w:val="Normal"/>
    <w:next w:val="Balloon Text"/>
    <w:pPr>
      <w:pBdr/>
      <w:spacing w:after="0" w:line="240" w:lineRule="auto"/>
      <w:ind/>
    </w:pPr>
    <w:rPr>
      <w:rFonts w:ascii="Segoe UI" w:eastAsia="Segoe UI" w:hAnsi="Segoe UI" w:cs="Segoe UI"/>
      <w:sz w:val="18"/>
      <w:szCs w:val="18"/>
    </w:rPr>
  </w:style>
  <w:style w:type="character" w:styleId="Balloon Text Char">
    <w:name w:val="Balloon Text Char"/>
    <w:basedOn w:val="Default Paragraph Font"/>
    <w:rPr>
      <w:rFonts w:ascii="Segoe UI" w:eastAsia="Segoe UI" w:hAnsi="Segoe UI" w:cs="Segoe UI"/>
      <w:sz w:val="18"/>
      <w:szCs w:val="18"/>
    </w:rPr>
  </w:style>
  <w:style w:type="paragraph" w:styleId="No Spacing">
    <w:name w:val="No Spacing"/>
    <w:next w:val="No Spacing"/>
    <w:pPr>
      <w:pBdr/>
      <w:spacing w:after="0" w:line="240" w:lineRule="auto"/>
      <w:ind/>
    </w:pPr>
    <w:rPr/>
  </w:style>
  <w:style w:type="character" w:styleId="Hyperlink">
    <w:name w:val="Hyperlink"/>
    <w:basedOn w:val="Default Paragraph Font"/>
    <w:rPr>
      <w:color w:val="0563C1"/>
      <w:u w:val="single"/>
    </w:rPr>
  </w:style>
  <w:style w:type="character" w:styleId="Unresolved Mention">
    <w:name w:val="Unresolved Mention"/>
    <w:basedOn w:val="Default Paragraph Font"/>
    <w:rPr>
      <w:color w:val="605E5C"/>
    </w:rPr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image" Target="media/imagerId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